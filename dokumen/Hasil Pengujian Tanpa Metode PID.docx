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A1" w:rsidRPr="006A0BE8" w:rsidRDefault="00486EA1" w:rsidP="00486EA1">
      <w:pPr>
        <w:pStyle w:val="Heading2"/>
        <w:ind w:left="709" w:hanging="357"/>
        <w:rPr>
          <w:rFonts w:cs="Times New Roman"/>
        </w:rPr>
      </w:pPr>
      <w:r w:rsidRPr="006A0BE8">
        <w:rPr>
          <w:rFonts w:cs="Times New Roman"/>
        </w:rPr>
        <w:t xml:space="preserve">Hasil </w:t>
      </w:r>
      <w:proofErr w:type="spellStart"/>
      <w:r w:rsidRPr="006A0BE8">
        <w:rPr>
          <w:rFonts w:cs="Times New Roman"/>
        </w:rPr>
        <w:t>Pengujian</w:t>
      </w:r>
      <w:proofErr w:type="spellEnd"/>
      <w:r w:rsidRPr="006A0BE8">
        <w:rPr>
          <w:rFonts w:cs="Times New Roman"/>
        </w:rPr>
        <w:t xml:space="preserve"> </w:t>
      </w:r>
      <w:proofErr w:type="spellStart"/>
      <w:r w:rsidRPr="006A0BE8">
        <w:rPr>
          <w:rFonts w:cs="Times New Roman"/>
        </w:rPr>
        <w:t>Tanpa</w:t>
      </w:r>
      <w:proofErr w:type="spellEnd"/>
      <w:r w:rsidRPr="006A0BE8">
        <w:rPr>
          <w:rFonts w:cs="Times New Roman"/>
        </w:rPr>
        <w:t xml:space="preserve"> </w:t>
      </w:r>
      <w:proofErr w:type="spellStart"/>
      <w:r w:rsidRPr="006A0BE8">
        <w:rPr>
          <w:rFonts w:cs="Times New Roman"/>
        </w:rPr>
        <w:t>Metode</w:t>
      </w:r>
      <w:proofErr w:type="spellEnd"/>
      <w:r w:rsidRPr="006A0BE8">
        <w:rPr>
          <w:rFonts w:cs="Times New Roman"/>
        </w:rPr>
        <w:t xml:space="preserve"> PID</w:t>
      </w:r>
      <w:ins w:id="0" w:author="Windows User" w:date="2019-09-25T20:04:00Z">
        <w:del w:id="1" w:author="ACER" w:date="2019-09-28T09:16:00Z">
          <w:r w:rsidRPr="006A0BE8" w:rsidDel="004C5510">
            <w:rPr>
              <w:rFonts w:cs="Times New Roman"/>
            </w:rPr>
            <w:delText>Hasil Pengujian</w:delText>
          </w:r>
        </w:del>
      </w:ins>
      <w:ins w:id="2" w:author="Windows User" w:date="2019-09-25T20:41:00Z">
        <w:del w:id="3" w:author="ACER" w:date="2019-09-28T09:16:00Z">
          <w:r w:rsidRPr="006A0BE8" w:rsidDel="004C5510">
            <w:rPr>
              <w:rFonts w:cs="Times New Roman"/>
            </w:rPr>
            <w:delText xml:space="preserve"> Tanpa Metode</w:delText>
          </w:r>
        </w:del>
      </w:ins>
      <w:ins w:id="4" w:author="Windows User" w:date="2019-09-27T19:40:00Z">
        <w:del w:id="5" w:author="ACER" w:date="2019-09-28T09:16:00Z">
          <w:r w:rsidRPr="006A0BE8" w:rsidDel="004C5510">
            <w:rPr>
              <w:rFonts w:cs="Times New Roman"/>
            </w:rPr>
            <w:delText xml:space="preserve"> PID</w:delText>
          </w:r>
        </w:del>
      </w:ins>
    </w:p>
    <w:p w:rsidR="00486EA1" w:rsidRPr="006A0BE8" w:rsidRDefault="00486EA1" w:rsidP="00486EA1">
      <w:pPr>
        <w:ind w:firstLine="720"/>
        <w:rPr>
          <w:rFonts w:cs="Times New Roman"/>
          <w:lang w:val="id-ID"/>
        </w:rPr>
      </w:pPr>
      <w:r w:rsidRPr="006A0BE8">
        <w:rPr>
          <w:rFonts w:cs="Times New Roman"/>
          <w:lang w:val="id-ID"/>
        </w:rPr>
        <w:t xml:space="preserve">Pengujian </w:t>
      </w:r>
      <w:proofErr w:type="spellStart"/>
      <w:r w:rsidRPr="006A0BE8">
        <w:rPr>
          <w:rFonts w:cs="Times New Roman"/>
          <w:lang w:val="id-ID"/>
        </w:rPr>
        <w:t>aktuator</w:t>
      </w:r>
      <w:proofErr w:type="spellEnd"/>
      <w:ins w:id="6" w:author="ACER" w:date="2019-09-30T01:52:00Z">
        <w:r w:rsidRPr="006A0BE8">
          <w:rPr>
            <w:rFonts w:cs="Times New Roman"/>
            <w:lang w:val="id-ID"/>
          </w:rPr>
          <w:t xml:space="preserve"> </w:t>
        </w:r>
      </w:ins>
      <w:ins w:id="7" w:author="ACER" w:date="2019-09-30T01:53:00Z">
        <w:r w:rsidRPr="006A0BE8">
          <w:rPr>
            <w:rFonts w:cs="Times New Roman"/>
            <w:lang w:val="id-ID"/>
          </w:rPr>
          <w:t>diuji de</w:t>
        </w:r>
      </w:ins>
      <w:ins w:id="8" w:author="ACER" w:date="2019-09-30T02:11:00Z">
        <w:r w:rsidRPr="006A0BE8">
          <w:rPr>
            <w:rFonts w:cs="Times New Roman"/>
            <w:lang w:val="id-ID"/>
          </w:rPr>
          <w:t xml:space="preserve">ngan cara </w:t>
        </w:r>
        <w:proofErr w:type="spellStart"/>
        <w:r w:rsidRPr="006A0BE8">
          <w:rPr>
            <w:rFonts w:cs="Times New Roman"/>
            <w:lang w:val="id-ID"/>
          </w:rPr>
          <w:t>mengkoneksikan</w:t>
        </w:r>
        <w:proofErr w:type="spellEnd"/>
        <w:r w:rsidRPr="006A0BE8">
          <w:rPr>
            <w:rFonts w:cs="Times New Roman"/>
            <w:lang w:val="id-ID"/>
          </w:rPr>
          <w:t xml:space="preserve"> </w:t>
        </w:r>
      </w:ins>
      <w:ins w:id="9" w:author="ACER" w:date="2019-09-30T02:12:00Z">
        <w:r w:rsidRPr="006A0BE8">
          <w:rPr>
            <w:rFonts w:cs="Times New Roman"/>
            <w:lang w:val="id-ID"/>
          </w:rPr>
          <w:t xml:space="preserve">modul </w:t>
        </w:r>
        <w:proofErr w:type="spellStart"/>
        <w:r w:rsidRPr="006A0BE8">
          <w:rPr>
            <w:rFonts w:cs="Times New Roman"/>
            <w:lang w:val="id-ID"/>
          </w:rPr>
          <w:t>aktuator</w:t>
        </w:r>
        <w:proofErr w:type="spellEnd"/>
        <w:r w:rsidRPr="006A0BE8">
          <w:rPr>
            <w:rFonts w:cs="Times New Roman"/>
            <w:lang w:val="id-ID"/>
          </w:rPr>
          <w:t xml:space="preserve"> dengan jaringan yang terdapat server </w:t>
        </w:r>
      </w:ins>
      <w:r w:rsidRPr="006A0BE8">
        <w:rPr>
          <w:rFonts w:cs="Times New Roman"/>
          <w:lang w:val="id-ID"/>
        </w:rPr>
        <w:t xml:space="preserve">web sistem atau web sistem </w:t>
      </w:r>
      <w:proofErr w:type="spellStart"/>
      <w:r w:rsidRPr="006A0BE8">
        <w:rPr>
          <w:rFonts w:cs="Times New Roman"/>
          <w:lang w:val="id-ID"/>
        </w:rPr>
        <w:t>online</w:t>
      </w:r>
      <w:proofErr w:type="spellEnd"/>
      <w:ins w:id="10" w:author="ACER" w:date="2019-09-30T02:12:00Z">
        <w:r w:rsidRPr="006A0BE8">
          <w:rPr>
            <w:rFonts w:cs="Times New Roman"/>
            <w:lang w:val="id-ID"/>
          </w:rPr>
          <w:t xml:space="preserve"> yang sudah ada sebelumnya</w:t>
        </w:r>
      </w:ins>
      <w:ins w:id="11" w:author="ACER" w:date="2019-09-30T02:14:00Z">
        <w:r w:rsidRPr="006A0BE8">
          <w:rPr>
            <w:rFonts w:cs="Times New Roman"/>
            <w:lang w:val="id-ID"/>
          </w:rPr>
          <w:t xml:space="preserve">. Setelah terhubung maka </w:t>
        </w:r>
        <w:proofErr w:type="spellStart"/>
        <w:r w:rsidRPr="006A0BE8">
          <w:rPr>
            <w:rFonts w:cs="Times New Roman"/>
            <w:lang w:val="id-ID"/>
          </w:rPr>
          <w:t>aktuator</w:t>
        </w:r>
        <w:proofErr w:type="spellEnd"/>
        <w:r w:rsidRPr="006A0BE8">
          <w:rPr>
            <w:rFonts w:cs="Times New Roman"/>
            <w:lang w:val="id-ID"/>
          </w:rPr>
          <w:t xml:space="preserve"> akan </w:t>
        </w:r>
        <w:proofErr w:type="spellStart"/>
        <w:r w:rsidRPr="006A0BE8">
          <w:rPr>
            <w:rFonts w:cs="Times New Roman"/>
            <w:lang w:val="id-ID"/>
          </w:rPr>
          <w:t>merequest</w:t>
        </w:r>
        <w:proofErr w:type="spellEnd"/>
        <w:r w:rsidRPr="006A0BE8">
          <w:rPr>
            <w:rFonts w:cs="Times New Roman"/>
            <w:lang w:val="id-ID"/>
          </w:rPr>
          <w:t xml:space="preserve"> atau meminta ni</w:t>
        </w:r>
      </w:ins>
      <w:ins w:id="12" w:author="ACER" w:date="2019-09-30T02:15:00Z">
        <w:r w:rsidRPr="006A0BE8">
          <w:rPr>
            <w:rFonts w:cs="Times New Roman"/>
            <w:lang w:val="id-ID"/>
          </w:rPr>
          <w:t xml:space="preserve">lai </w:t>
        </w:r>
        <w:proofErr w:type="spellStart"/>
        <w:r w:rsidRPr="006A0BE8">
          <w:rPr>
            <w:rFonts w:cs="Times New Roman"/>
            <w:lang w:val="id-ID"/>
          </w:rPr>
          <w:t>setpoint</w:t>
        </w:r>
        <w:proofErr w:type="spellEnd"/>
        <w:r w:rsidRPr="006A0BE8">
          <w:rPr>
            <w:rFonts w:cs="Times New Roman"/>
            <w:lang w:val="id-ID"/>
          </w:rPr>
          <w:t xml:space="preserve"> ke server. Interval </w:t>
        </w:r>
        <w:proofErr w:type="spellStart"/>
        <w:r w:rsidRPr="006A0BE8">
          <w:rPr>
            <w:rFonts w:cs="Times New Roman"/>
            <w:lang w:val="id-ID"/>
          </w:rPr>
          <w:t>request</w:t>
        </w:r>
        <w:proofErr w:type="spellEnd"/>
        <w:r w:rsidRPr="006A0BE8">
          <w:rPr>
            <w:rFonts w:cs="Times New Roman"/>
            <w:lang w:val="id-ID"/>
          </w:rPr>
          <w:t xml:space="preserve"> peneliti set setiap 10 menit sekali</w:t>
        </w:r>
      </w:ins>
      <w:ins w:id="13" w:author="ACER" w:date="2019-10-06T20:17:00Z">
        <w:r w:rsidRPr="006A0BE8">
          <w:rPr>
            <w:rFonts w:cs="Times New Roman"/>
            <w:lang w:val="id-ID"/>
          </w:rPr>
          <w:t xml:space="preserve"> </w:t>
        </w:r>
      </w:ins>
      <w:ins w:id="14" w:author="ACER" w:date="2019-09-30T02:16:00Z">
        <w:r w:rsidRPr="006A0BE8">
          <w:rPr>
            <w:rFonts w:cs="Times New Roman"/>
            <w:lang w:val="id-ID"/>
          </w:rPr>
          <w:t xml:space="preserve">. Setelah mendapatkan nilai </w:t>
        </w:r>
        <w:proofErr w:type="spellStart"/>
        <w:r w:rsidRPr="006A0BE8">
          <w:rPr>
            <w:rFonts w:cs="Times New Roman"/>
            <w:lang w:val="id-ID"/>
          </w:rPr>
          <w:t>setpoint</w:t>
        </w:r>
        <w:proofErr w:type="spellEnd"/>
        <w:r w:rsidRPr="006A0BE8">
          <w:rPr>
            <w:rFonts w:cs="Times New Roman"/>
            <w:lang w:val="id-ID"/>
          </w:rPr>
          <w:t xml:space="preserve"> maka </w:t>
        </w:r>
      </w:ins>
      <w:proofErr w:type="spellStart"/>
      <w:r w:rsidRPr="006A0BE8">
        <w:rPr>
          <w:rFonts w:cs="Times New Roman"/>
          <w:lang w:val="id-ID"/>
        </w:rPr>
        <w:t>aktuator</w:t>
      </w:r>
      <w:proofErr w:type="spellEnd"/>
      <w:r w:rsidRPr="006A0BE8">
        <w:rPr>
          <w:rFonts w:cs="Times New Roman"/>
          <w:lang w:val="id-ID"/>
        </w:rPr>
        <w:t xml:space="preserve"> akan menggerakkan </w:t>
      </w:r>
      <w:ins w:id="15" w:author="ACER" w:date="2019-09-30T02:16:00Z">
        <w:r w:rsidRPr="006A0BE8">
          <w:rPr>
            <w:rFonts w:cs="Times New Roman"/>
            <w:lang w:val="id-ID"/>
          </w:rPr>
          <w:t xml:space="preserve">motor penggerak dengan acuan </w:t>
        </w:r>
        <w:proofErr w:type="spellStart"/>
        <w:r w:rsidRPr="006A0BE8">
          <w:rPr>
            <w:rFonts w:cs="Times New Roman"/>
            <w:lang w:val="id-ID"/>
          </w:rPr>
          <w:t>setpoint</w:t>
        </w:r>
      </w:ins>
      <w:proofErr w:type="spellEnd"/>
      <w:ins w:id="16" w:author="ACER" w:date="2019-09-30T02:17:00Z">
        <w:r w:rsidRPr="006A0BE8">
          <w:rPr>
            <w:rFonts w:cs="Times New Roman"/>
            <w:lang w:val="id-ID"/>
          </w:rPr>
          <w:t xml:space="preserve"> yang di dapat. Berikut </w:t>
        </w:r>
        <w:proofErr w:type="spellStart"/>
        <w:r w:rsidRPr="006A0BE8">
          <w:rPr>
            <w:rFonts w:cs="Times New Roman"/>
            <w:lang w:val="id-ID"/>
          </w:rPr>
          <w:t>flowchart</w:t>
        </w:r>
        <w:proofErr w:type="spellEnd"/>
        <w:r w:rsidRPr="006A0BE8">
          <w:rPr>
            <w:rFonts w:cs="Times New Roman"/>
            <w:lang w:val="id-ID"/>
          </w:rPr>
          <w:t xml:space="preserve"> alur pengiriman dan permintaan </w:t>
        </w:r>
        <w:proofErr w:type="spellStart"/>
        <w:r w:rsidRPr="006A0BE8">
          <w:rPr>
            <w:rFonts w:cs="Times New Roman"/>
            <w:lang w:val="id-ID"/>
          </w:rPr>
          <w:t>setpoint</w:t>
        </w:r>
        <w:proofErr w:type="spellEnd"/>
        <w:r w:rsidRPr="006A0BE8">
          <w:rPr>
            <w:rFonts w:cs="Times New Roman"/>
            <w:lang w:val="id-ID"/>
          </w:rPr>
          <w:t>.</w:t>
        </w:r>
      </w:ins>
    </w:p>
    <w:p w:rsidR="00486EA1" w:rsidRPr="006A0BE8" w:rsidRDefault="00486EA1" w:rsidP="00486EA1">
      <w:pPr>
        <w:ind w:firstLine="720"/>
        <w:rPr>
          <w:rFonts w:cs="Times New Roman"/>
          <w:lang w:val="id-ID"/>
        </w:rPr>
      </w:pPr>
      <w:r w:rsidRPr="006A0BE8">
        <w:rPr>
          <w:rFonts w:cs="Times New Roman"/>
          <w:noProof/>
        </w:rPr>
        <w:drawing>
          <wp:inline distT="0" distB="0" distL="0" distR="0" wp14:anchorId="18EDB79C" wp14:editId="72A99224">
            <wp:extent cx="2980071" cy="275272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659" cy="27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486EA1" w:rsidRPr="00486EA1" w:rsidRDefault="00486EA1" w:rsidP="00486EA1">
      <w:pPr>
        <w:ind w:firstLine="720"/>
        <w:rPr>
          <w:ins w:id="18" w:author="ACER" w:date="2019-09-30T02:19:00Z"/>
          <w:rFonts w:cs="Times New Roman"/>
          <w:lang w:val="id-ID"/>
        </w:rPr>
        <w:pPrChange w:id="19" w:author="ACER" w:date="2019-09-30T02:20:00Z">
          <w:pPr>
            <w:ind w:left="357"/>
          </w:pPr>
        </w:pPrChange>
      </w:pPr>
      <w:ins w:id="20" w:author="ACER" w:date="2019-09-30T02:18:00Z">
        <w:r w:rsidRPr="006A0BE8">
          <w:rPr>
            <w:rFonts w:cs="Times New Roman"/>
            <w:lang w:val="id-ID"/>
          </w:rPr>
          <w:t xml:space="preserve">Setelah </w:t>
        </w:r>
        <w:proofErr w:type="spellStart"/>
        <w:r w:rsidRPr="006A0BE8">
          <w:rPr>
            <w:rFonts w:cs="Times New Roman"/>
            <w:lang w:val="id-ID"/>
          </w:rPr>
          <w:t>setpoint</w:t>
        </w:r>
        <w:proofErr w:type="spellEnd"/>
        <w:r w:rsidRPr="006A0BE8">
          <w:rPr>
            <w:rFonts w:cs="Times New Roman"/>
            <w:lang w:val="id-ID"/>
          </w:rPr>
          <w:t xml:space="preserve"> di dapatkan </w:t>
        </w:r>
      </w:ins>
      <w:r w:rsidRPr="006A0BE8">
        <w:rPr>
          <w:rFonts w:cs="Times New Roman"/>
          <w:lang w:val="id-ID"/>
        </w:rPr>
        <w:t xml:space="preserve">maka </w:t>
      </w:r>
      <w:proofErr w:type="spellStart"/>
      <w:r w:rsidRPr="006A0BE8">
        <w:rPr>
          <w:rFonts w:cs="Times New Roman"/>
          <w:lang w:val="id-ID"/>
        </w:rPr>
        <w:t>aktuaotr</w:t>
      </w:r>
      <w:proofErr w:type="spellEnd"/>
      <w:ins w:id="21" w:author="ACER" w:date="2019-09-30T02:19:00Z">
        <w:r w:rsidRPr="006A0BE8">
          <w:rPr>
            <w:rFonts w:cs="Times New Roman"/>
            <w:lang w:val="id-ID"/>
          </w:rPr>
          <w:t xml:space="preserve"> akan </w:t>
        </w:r>
        <w:proofErr w:type="spellStart"/>
        <w:r w:rsidRPr="006A0BE8">
          <w:rPr>
            <w:rFonts w:cs="Times New Roman"/>
            <w:lang w:val="id-ID"/>
          </w:rPr>
          <w:t>menggerakan</w:t>
        </w:r>
        <w:proofErr w:type="spellEnd"/>
        <w:r w:rsidRPr="006A0BE8">
          <w:rPr>
            <w:rFonts w:cs="Times New Roman"/>
            <w:lang w:val="id-ID"/>
          </w:rPr>
          <w:t xml:space="preserve"> motor </w:t>
        </w:r>
        <w:proofErr w:type="spellStart"/>
        <w:r w:rsidRPr="006A0BE8">
          <w:rPr>
            <w:rFonts w:cs="Times New Roman"/>
            <w:lang w:val="id-ID"/>
          </w:rPr>
          <w:t>pengggerak</w:t>
        </w:r>
        <w:proofErr w:type="spellEnd"/>
        <w:r w:rsidRPr="006A0BE8">
          <w:rPr>
            <w:rFonts w:cs="Times New Roman"/>
            <w:lang w:val="id-ID"/>
          </w:rPr>
          <w:t xml:space="preserve"> dengan hasil pergerakan berupa sudut dan </w:t>
        </w:r>
      </w:ins>
      <w:r w:rsidRPr="006A0BE8">
        <w:rPr>
          <w:rFonts w:cs="Times New Roman"/>
          <w:lang w:val="id-ID"/>
        </w:rPr>
        <w:t>posisi motor</w:t>
      </w:r>
      <w:ins w:id="22" w:author="ACER" w:date="2019-09-30T02:19:00Z">
        <w:r w:rsidRPr="006A0BE8">
          <w:rPr>
            <w:rFonts w:cs="Times New Roman"/>
            <w:lang w:val="id-ID"/>
          </w:rPr>
          <w:t xml:space="preserve"> </w:t>
        </w:r>
        <w:proofErr w:type="spellStart"/>
        <w:r w:rsidRPr="006A0BE8">
          <w:rPr>
            <w:rFonts w:cs="Times New Roman"/>
            <w:lang w:val="id-ID"/>
          </w:rPr>
          <w:t>dibawah</w:t>
        </w:r>
        <w:proofErr w:type="spellEnd"/>
        <w:r w:rsidRPr="006A0BE8">
          <w:rPr>
            <w:rFonts w:cs="Times New Roman"/>
            <w:lang w:val="id-ID"/>
          </w:rPr>
          <w:t xml:space="preserve"> ini</w:t>
        </w:r>
      </w:ins>
    </w:p>
    <w:p w:rsidR="00486EA1" w:rsidRPr="006A0BE8" w:rsidRDefault="00486EA1" w:rsidP="00486EA1">
      <w:pPr>
        <w:ind w:firstLine="720"/>
        <w:rPr>
          <w:ins w:id="23" w:author="ACER" w:date="2019-09-30T02:18:00Z"/>
          <w:rFonts w:cs="Times New Roman"/>
          <w:lang w:val="id-ID"/>
        </w:rPr>
      </w:pPr>
      <w:r>
        <w:rPr>
          <w:rFonts w:cs="Times New Roman"/>
          <w:noProof/>
          <w:lang w:val="id-ID"/>
        </w:rPr>
        <w:drawing>
          <wp:inline distT="0" distB="0" distL="0" distR="0" wp14:anchorId="6E58714D" wp14:editId="51FF8B7C">
            <wp:extent cx="4578350" cy="2755900"/>
            <wp:effectExtent l="0" t="0" r="0" b="635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EA1" w:rsidRPr="00711996" w:rsidRDefault="00486EA1" w:rsidP="00486EA1">
      <w:pPr>
        <w:rPr>
          <w:rFonts w:cs="Times New Roman"/>
          <w:b/>
        </w:rPr>
      </w:pPr>
      <w:r>
        <w:rPr>
          <w:noProof/>
        </w:rPr>
        <w:lastRenderedPageBreak/>
        <w:drawing>
          <wp:inline distT="0" distB="0" distL="0" distR="0" wp14:anchorId="5396FF45" wp14:editId="62CBD122">
            <wp:extent cx="4572000" cy="2743200"/>
            <wp:effectExtent l="0" t="0" r="0" b="0"/>
            <wp:docPr id="112" name="Chart 112">
              <a:extLst xmlns:a="http://schemas.openxmlformats.org/drawingml/2006/main">
                <a:ext uri="{FF2B5EF4-FFF2-40B4-BE49-F238E27FC236}">
                  <a16:creationId xmlns:a16="http://schemas.microsoft.com/office/drawing/2014/main" id="{878F8AD2-FDE6-49D8-86B8-06E649A8D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86EA1" w:rsidRPr="006A0BE8" w:rsidRDefault="00486EA1" w:rsidP="00486EA1">
      <w:pPr>
        <w:rPr>
          <w:rFonts w:cs="Times New Roman"/>
        </w:rPr>
      </w:pPr>
    </w:p>
    <w:p w:rsidR="00486EA1" w:rsidRDefault="00486EA1" w:rsidP="00486EA1">
      <w:pPr>
        <w:rPr>
          <w:rFonts w:cs="Times New Roman"/>
          <w:lang w:val="id-ID"/>
        </w:rPr>
      </w:pPr>
      <w:proofErr w:type="spellStart"/>
      <w:r>
        <w:rPr>
          <w:rFonts w:cs="Times New Roman"/>
          <w:lang w:val="id-ID"/>
        </w:rPr>
        <w:t>Aktoator</w:t>
      </w:r>
      <w:proofErr w:type="spellEnd"/>
      <w:r>
        <w:rPr>
          <w:rFonts w:cs="Times New Roman"/>
          <w:lang w:val="id-ID"/>
        </w:rPr>
        <w:t xml:space="preserve"> memiliki dua motor penggerak yang digunakan untuk mengatur posisi elevasi dan </w:t>
      </w:r>
      <w:proofErr w:type="spellStart"/>
      <w:r>
        <w:rPr>
          <w:rFonts w:cs="Times New Roman"/>
          <w:lang w:val="id-ID"/>
        </w:rPr>
        <w:t>azimuth</w:t>
      </w:r>
      <w:proofErr w:type="spellEnd"/>
      <w:r>
        <w:rPr>
          <w:rFonts w:cs="Times New Roman"/>
          <w:lang w:val="id-ID"/>
        </w:rPr>
        <w:t xml:space="preserve"> . posisi sudut awal motor azimut dan elevasi pada sudut 0 derajat sesuai dengan grafik </w:t>
      </w:r>
      <w:proofErr w:type="spellStart"/>
      <w:r>
        <w:rPr>
          <w:rFonts w:cs="Times New Roman"/>
          <w:lang w:val="id-ID"/>
        </w:rPr>
        <w:t>diatas</w:t>
      </w:r>
      <w:proofErr w:type="spellEnd"/>
      <w:r>
        <w:rPr>
          <w:rFonts w:cs="Times New Roman"/>
          <w:lang w:val="id-ID"/>
        </w:rPr>
        <w:t xml:space="preserve">. Setelah </w:t>
      </w:r>
      <w:proofErr w:type="spellStart"/>
      <w:r>
        <w:rPr>
          <w:rFonts w:cs="Times New Roman"/>
          <w:lang w:val="id-ID"/>
        </w:rPr>
        <w:t>setpoint</w:t>
      </w:r>
      <w:proofErr w:type="spellEnd"/>
      <w:r>
        <w:rPr>
          <w:rFonts w:cs="Times New Roman"/>
          <w:lang w:val="id-ID"/>
        </w:rPr>
        <w:t xml:space="preserve"> atau sudut arah matahari didapat motor akan bergerak menuju sudut yang sesuai dengan </w:t>
      </w:r>
      <w:proofErr w:type="spellStart"/>
      <w:r>
        <w:rPr>
          <w:rFonts w:cs="Times New Roman"/>
          <w:lang w:val="id-ID"/>
        </w:rPr>
        <w:t>setpoint</w:t>
      </w:r>
      <w:proofErr w:type="spellEnd"/>
      <w:r>
        <w:rPr>
          <w:rFonts w:cs="Times New Roman"/>
          <w:lang w:val="id-ID"/>
        </w:rPr>
        <w:t xml:space="preserve">. Pada grafik </w:t>
      </w:r>
      <w:proofErr w:type="spellStart"/>
      <w:r>
        <w:rPr>
          <w:rFonts w:cs="Times New Roman"/>
          <w:lang w:val="id-ID"/>
        </w:rPr>
        <w:t>diatas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setpoint</w:t>
      </w:r>
      <w:proofErr w:type="spellEnd"/>
      <w:r>
        <w:rPr>
          <w:rFonts w:cs="Times New Roman"/>
          <w:lang w:val="id-ID"/>
        </w:rPr>
        <w:t xml:space="preserve"> yang didapatkan bernilai -60 untuk sudut </w:t>
      </w:r>
      <w:proofErr w:type="spellStart"/>
      <w:r>
        <w:rPr>
          <w:rFonts w:cs="Times New Roman"/>
          <w:lang w:val="id-ID"/>
        </w:rPr>
        <w:t>azimuth</w:t>
      </w:r>
      <w:proofErr w:type="spellEnd"/>
      <w:r>
        <w:rPr>
          <w:rFonts w:cs="Times New Roman"/>
          <w:lang w:val="id-ID"/>
        </w:rPr>
        <w:t xml:space="preserve"> dan 60 untuk elevasi. Setelah </w:t>
      </w:r>
      <w:proofErr w:type="spellStart"/>
      <w:r>
        <w:rPr>
          <w:rFonts w:cs="Times New Roman"/>
          <w:lang w:val="id-ID"/>
        </w:rPr>
        <w:t>aktuator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mencapat</w:t>
      </w:r>
      <w:proofErr w:type="spellEnd"/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id-ID"/>
        </w:rPr>
        <w:t>setpoint</w:t>
      </w:r>
      <w:proofErr w:type="spellEnd"/>
      <w:r>
        <w:rPr>
          <w:rFonts w:cs="Times New Roman"/>
          <w:lang w:val="id-ID"/>
        </w:rPr>
        <w:t xml:space="preserve"> maka akan berhenti dan menunggu eksekusi untuk melakukan pengecekan </w:t>
      </w:r>
      <w:proofErr w:type="spellStart"/>
      <w:r>
        <w:rPr>
          <w:rFonts w:cs="Times New Roman"/>
          <w:lang w:val="id-ID"/>
        </w:rPr>
        <w:t>setpoint</w:t>
      </w:r>
      <w:proofErr w:type="spellEnd"/>
      <w:r>
        <w:rPr>
          <w:rFonts w:cs="Times New Roman"/>
          <w:lang w:val="id-ID"/>
        </w:rPr>
        <w:t xml:space="preserve"> kembali.</w:t>
      </w:r>
    </w:p>
    <w:p w:rsidR="00486EA1" w:rsidRPr="006A0BE8" w:rsidRDefault="00486EA1" w:rsidP="00486EA1">
      <w:pPr>
        <w:rPr>
          <w:ins w:id="24" w:author="Windows User" w:date="2019-09-25T20:42:00Z"/>
          <w:rFonts w:cs="Times New Roman"/>
          <w:lang w:val="id-ID"/>
        </w:rPr>
      </w:pPr>
      <w:r>
        <w:rPr>
          <w:rFonts w:cs="Times New Roman"/>
          <w:lang w:val="id-ID"/>
        </w:rPr>
        <w:t xml:space="preserve">Pada percobaan kali ini </w:t>
      </w:r>
      <w:proofErr w:type="spellStart"/>
      <w:r>
        <w:rPr>
          <w:rFonts w:cs="Times New Roman"/>
          <w:lang w:val="id-ID"/>
        </w:rPr>
        <w:t>aktuator</w:t>
      </w:r>
      <w:proofErr w:type="spellEnd"/>
      <w:r>
        <w:rPr>
          <w:rFonts w:cs="Times New Roman"/>
          <w:lang w:val="id-ID"/>
        </w:rPr>
        <w:t xml:space="preserve"> akan diberikan pergerakan kecil yang mengakibatkan perubahan posisi panel surya. Pada grafik </w:t>
      </w:r>
      <w:proofErr w:type="spellStart"/>
      <w:r>
        <w:rPr>
          <w:rFonts w:cs="Times New Roman"/>
          <w:lang w:val="id-ID"/>
        </w:rPr>
        <w:t>diatas</w:t>
      </w:r>
      <w:proofErr w:type="spellEnd"/>
      <w:r>
        <w:rPr>
          <w:rFonts w:cs="Times New Roman"/>
          <w:lang w:val="id-ID"/>
        </w:rPr>
        <w:t xml:space="preserve"> dapat dilihat bahwa saat adanya gerakan pada panel surya </w:t>
      </w:r>
      <w:proofErr w:type="spellStart"/>
      <w:r>
        <w:rPr>
          <w:rFonts w:cs="Times New Roman"/>
          <w:lang w:val="id-ID"/>
        </w:rPr>
        <w:t>aktoator</w:t>
      </w:r>
      <w:proofErr w:type="spellEnd"/>
      <w:r>
        <w:rPr>
          <w:rFonts w:cs="Times New Roman"/>
          <w:lang w:val="id-ID"/>
        </w:rPr>
        <w:t xml:space="preserve"> tidak </w:t>
      </w:r>
      <w:proofErr w:type="spellStart"/>
      <w:r>
        <w:rPr>
          <w:rFonts w:cs="Times New Roman"/>
          <w:lang w:val="id-ID"/>
        </w:rPr>
        <w:t>merespon</w:t>
      </w:r>
      <w:proofErr w:type="spellEnd"/>
      <w:r>
        <w:rPr>
          <w:rFonts w:cs="Times New Roman"/>
          <w:lang w:val="id-ID"/>
        </w:rPr>
        <w:t xml:space="preserve"> karena </w:t>
      </w:r>
      <w:proofErr w:type="spellStart"/>
      <w:r>
        <w:rPr>
          <w:rFonts w:cs="Times New Roman"/>
          <w:lang w:val="id-ID"/>
        </w:rPr>
        <w:t>aktuator</w:t>
      </w:r>
      <w:proofErr w:type="spellEnd"/>
      <w:r>
        <w:rPr>
          <w:rFonts w:cs="Times New Roman"/>
          <w:lang w:val="id-ID"/>
        </w:rPr>
        <w:t xml:space="preserve"> hanya di program untuk </w:t>
      </w:r>
      <w:proofErr w:type="spellStart"/>
      <w:r>
        <w:rPr>
          <w:rFonts w:cs="Times New Roman"/>
          <w:lang w:val="id-ID"/>
        </w:rPr>
        <w:t>memposisikan</w:t>
      </w:r>
      <w:proofErr w:type="spellEnd"/>
      <w:r>
        <w:rPr>
          <w:rFonts w:cs="Times New Roman"/>
          <w:lang w:val="id-ID"/>
        </w:rPr>
        <w:t xml:space="preserve"> panel surya tanpa adanya pengecekan setelah panel surya di posisikan. Hal ini mengakibatkan panel surya akan bergeser dan tidak sesuai lagi dengan sudut </w:t>
      </w:r>
      <w:proofErr w:type="spellStart"/>
      <w:r>
        <w:rPr>
          <w:rFonts w:cs="Times New Roman"/>
          <w:lang w:val="id-ID"/>
        </w:rPr>
        <w:t>setpoint</w:t>
      </w:r>
      <w:proofErr w:type="spellEnd"/>
    </w:p>
    <w:p w:rsidR="00486EA1" w:rsidRPr="006A0BE8" w:rsidRDefault="00486EA1" w:rsidP="00486EA1">
      <w:pPr>
        <w:pStyle w:val="Heading2"/>
        <w:rPr>
          <w:ins w:id="25" w:author="ACER" w:date="2019-09-30T01:52:00Z"/>
          <w:rFonts w:cs="Times New Roman"/>
        </w:rPr>
      </w:pPr>
      <w:ins w:id="26" w:author="Windows User" w:date="2019-09-25T20:42:00Z">
        <w:r w:rsidRPr="006A0BE8">
          <w:rPr>
            <w:rFonts w:cs="Times New Roman"/>
          </w:rPr>
          <w:t xml:space="preserve">Hasil </w:t>
        </w:r>
        <w:proofErr w:type="spellStart"/>
        <w:r w:rsidRPr="006A0BE8">
          <w:rPr>
            <w:rFonts w:cs="Times New Roman"/>
          </w:rPr>
          <w:t>Pengujian</w:t>
        </w:r>
        <w:proofErr w:type="spellEnd"/>
        <w:r w:rsidRPr="006A0BE8">
          <w:rPr>
            <w:rFonts w:cs="Times New Roman"/>
          </w:rPr>
          <w:t xml:space="preserve"> </w:t>
        </w:r>
        <w:proofErr w:type="spellStart"/>
        <w:r w:rsidRPr="006A0BE8">
          <w:rPr>
            <w:rFonts w:cs="Times New Roman"/>
          </w:rPr>
          <w:t>Dengan</w:t>
        </w:r>
        <w:proofErr w:type="spellEnd"/>
        <w:r w:rsidRPr="006A0BE8">
          <w:rPr>
            <w:rFonts w:cs="Times New Roman"/>
          </w:rPr>
          <w:t xml:space="preserve"> </w:t>
        </w:r>
        <w:proofErr w:type="spellStart"/>
        <w:r w:rsidRPr="006A0BE8">
          <w:rPr>
            <w:rFonts w:cs="Times New Roman"/>
          </w:rPr>
          <w:t>Metode</w:t>
        </w:r>
        <w:proofErr w:type="spellEnd"/>
        <w:r w:rsidRPr="006A0BE8">
          <w:rPr>
            <w:rFonts w:cs="Times New Roman"/>
          </w:rPr>
          <w:t xml:space="preserve"> PID</w:t>
        </w:r>
      </w:ins>
    </w:p>
    <w:p w:rsidR="00486EA1" w:rsidRPr="00486EA1" w:rsidRDefault="00486EA1" w:rsidP="00486EA1">
      <w:pPr>
        <w:ind w:firstLine="720"/>
        <w:rPr>
          <w:ins w:id="27" w:author="ACER" w:date="2019-09-30T02:19:00Z"/>
          <w:rFonts w:cs="Times New Roman"/>
          <w:lang w:val="id-ID"/>
        </w:rPr>
        <w:pPrChange w:id="28" w:author="ACER" w:date="2019-09-30T02:20:00Z">
          <w:pPr>
            <w:ind w:left="357"/>
          </w:pPr>
        </w:pPrChange>
      </w:pPr>
      <w:ins w:id="29" w:author="ACER" w:date="2019-09-30T01:52:00Z">
        <w:r w:rsidRPr="006A0BE8">
          <w:rPr>
            <w:rFonts w:cs="Times New Roman"/>
            <w:lang w:val="id-ID"/>
          </w:rPr>
          <w:t xml:space="preserve">Metode PID </w:t>
        </w:r>
      </w:ins>
      <w:ins w:id="30" w:author="ACER" w:date="2019-09-30T01:53:00Z">
        <w:r w:rsidRPr="006A0BE8">
          <w:rPr>
            <w:rFonts w:cs="Times New Roman"/>
            <w:lang w:val="id-ID"/>
          </w:rPr>
          <w:t>diuji de</w:t>
        </w:r>
      </w:ins>
      <w:ins w:id="31" w:author="ACER" w:date="2019-09-30T02:11:00Z">
        <w:r w:rsidRPr="006A0BE8">
          <w:rPr>
            <w:rFonts w:cs="Times New Roman"/>
            <w:lang w:val="id-ID"/>
          </w:rPr>
          <w:t xml:space="preserve">ngan </w:t>
        </w:r>
      </w:ins>
      <w:r>
        <w:rPr>
          <w:rFonts w:cs="Times New Roman"/>
          <w:lang w:val="id-ID"/>
        </w:rPr>
        <w:t xml:space="preserve">keadaan yang sama dengan </w:t>
      </w:r>
      <w:proofErr w:type="spellStart"/>
      <w:r>
        <w:rPr>
          <w:rFonts w:cs="Times New Roman"/>
          <w:lang w:val="id-ID"/>
        </w:rPr>
        <w:t>aktoator</w:t>
      </w:r>
      <w:proofErr w:type="spellEnd"/>
      <w:r>
        <w:rPr>
          <w:rFonts w:cs="Times New Roman"/>
          <w:lang w:val="id-ID"/>
        </w:rPr>
        <w:t xml:space="preserve"> tanpa PID , yaitu </w:t>
      </w:r>
      <w:proofErr w:type="spellStart"/>
      <w:r>
        <w:rPr>
          <w:rFonts w:cs="Times New Roman"/>
          <w:lang w:val="id-ID"/>
        </w:rPr>
        <w:t>setpoint</w:t>
      </w:r>
      <w:proofErr w:type="spellEnd"/>
      <w:r>
        <w:rPr>
          <w:rFonts w:cs="Times New Roman"/>
          <w:lang w:val="id-ID"/>
        </w:rPr>
        <w:t xml:space="preserve"> sudut </w:t>
      </w:r>
      <w:proofErr w:type="spellStart"/>
      <w:r>
        <w:rPr>
          <w:rFonts w:cs="Times New Roman"/>
          <w:lang w:val="id-ID"/>
        </w:rPr>
        <w:t>azimuth</w:t>
      </w:r>
      <w:proofErr w:type="spellEnd"/>
      <w:r>
        <w:rPr>
          <w:rFonts w:cs="Times New Roman"/>
          <w:lang w:val="id-ID"/>
        </w:rPr>
        <w:t xml:space="preserve"> berada di 60 dan </w:t>
      </w:r>
      <w:proofErr w:type="spellStart"/>
      <w:r>
        <w:rPr>
          <w:rFonts w:cs="Times New Roman"/>
          <w:lang w:val="id-ID"/>
        </w:rPr>
        <w:t>setpoint</w:t>
      </w:r>
      <w:proofErr w:type="spellEnd"/>
      <w:r>
        <w:rPr>
          <w:rFonts w:cs="Times New Roman"/>
          <w:lang w:val="id-ID"/>
        </w:rPr>
        <w:t xml:space="preserve"> sudut elevasi di 60. Grafik pergerakan sudut dapat dilihat pada gambar </w:t>
      </w:r>
      <w:proofErr w:type="spellStart"/>
      <w:r>
        <w:rPr>
          <w:rFonts w:cs="Times New Roman"/>
          <w:lang w:val="id-ID"/>
        </w:rPr>
        <w:t>dibawah</w:t>
      </w:r>
      <w:proofErr w:type="spellEnd"/>
      <w:r>
        <w:rPr>
          <w:rFonts w:cs="Times New Roman"/>
          <w:lang w:val="id-ID"/>
        </w:rPr>
        <w:t xml:space="preserve"> ini</w:t>
      </w:r>
    </w:p>
    <w:p w:rsidR="00486EA1" w:rsidRPr="006A0BE8" w:rsidRDefault="00486EA1" w:rsidP="00486EA1">
      <w:pPr>
        <w:rPr>
          <w:ins w:id="32" w:author="Windows User" w:date="2019-09-20T01:41:00Z"/>
        </w:rPr>
        <w:pPrChange w:id="33" w:author="Windows User" w:date="2019-09-25T20:42:00Z">
          <w:pPr>
            <w:pStyle w:val="Heading1"/>
          </w:pPr>
        </w:pPrChange>
      </w:pPr>
      <w:r w:rsidRPr="006A0BE8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22E1BD" wp14:editId="153AE814">
                <wp:simplePos x="0" y="0"/>
                <wp:positionH relativeFrom="column">
                  <wp:posOffset>493395</wp:posOffset>
                </wp:positionH>
                <wp:positionV relativeFrom="paragraph">
                  <wp:posOffset>1193800</wp:posOffset>
                </wp:positionV>
                <wp:extent cx="4039235" cy="854710"/>
                <wp:effectExtent l="0" t="0" r="18415" b="2159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235" cy="854710"/>
                          <a:chOff x="0" y="0"/>
                          <a:chExt cx="4039235" cy="854710"/>
                        </a:xfrm>
                      </wpg:grpSpPr>
                      <wps:wsp>
                        <wps:cNvPr id="141" name="Rectangle 10">
                          <a:extLst/>
                        </wps:cNvPr>
                        <wps:cNvSpPr/>
                        <wps:spPr>
                          <a:xfrm>
                            <a:off x="38100" y="0"/>
                            <a:ext cx="4001135" cy="45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vertOverflow="clip" horzOverflow="clip" rtlCol="0" anchor="t"/>
                      </wps:wsp>
                      <wps:wsp>
                        <wps:cNvPr id="142" name="Rectangle 11">
                          <a:extLst/>
                        </wps:cNvPr>
                        <wps:cNvSpPr/>
                        <wps:spPr>
                          <a:xfrm>
                            <a:off x="0" y="809625"/>
                            <a:ext cx="4001135" cy="45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vertOverflow="clip" horzOverflow="clip"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FBFD8" id="Group 143" o:spid="_x0000_s1026" style="position:absolute;margin-left:38.85pt;margin-top:94pt;width:318.05pt;height:67.3pt;z-index:251659264" coordsize="40392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">
                <v:rect id="Rectangle 10" o:spid="_x0000_s1027" style="position:absolute;left:381;width:4001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" filled="f" strokecolor="#00b050" strokeweight="1.5pt"/>
                <v:rect id="Rectangle 11" o:spid="_x0000_s1028" style="position:absolute;top:8096;width:40011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" filled="f" strokecolor="#1f4d78 [1608]" strokeweight="1.5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FE607A2" wp14:editId="06BF8674">
            <wp:extent cx="4615180" cy="274955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EA1" w:rsidRDefault="00486EA1" w:rsidP="00486EA1">
      <w:pPr>
        <w:spacing w:after="160" w:line="259" w:lineRule="auto"/>
        <w:jc w:val="left"/>
        <w:rPr>
          <w:rFonts w:eastAsia="Times New Roman" w:cs="Times New Roman"/>
          <w:b/>
          <w:sz w:val="28"/>
          <w:szCs w:val="32"/>
          <w:lang w:val="en-ID" w:eastAsia="id-ID"/>
        </w:rPr>
      </w:pPr>
      <w:r>
        <w:rPr>
          <w:rFonts w:eastAsia="Times New Roman" w:cs="Times New Roman"/>
          <w:b/>
          <w:noProof/>
          <w:sz w:val="28"/>
          <w:szCs w:val="32"/>
          <w:lang w:val="en-ID" w:eastAsia="id-ID"/>
        </w:rPr>
        <w:drawing>
          <wp:inline distT="0" distB="0" distL="0" distR="0" wp14:anchorId="7C95D73F" wp14:editId="1B6F7431">
            <wp:extent cx="2456815" cy="591185"/>
            <wp:effectExtent l="0" t="0" r="635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EA1" w:rsidRPr="006A0BE8" w:rsidRDefault="00486EA1" w:rsidP="00486EA1">
      <w:pPr>
        <w:spacing w:after="160" w:line="259" w:lineRule="auto"/>
        <w:jc w:val="left"/>
        <w:rPr>
          <w:rFonts w:eastAsia="Times New Roman" w:cs="Times New Roman"/>
          <w:b/>
          <w:sz w:val="28"/>
          <w:szCs w:val="32"/>
          <w:lang w:val="en-ID" w:eastAsia="id-ID"/>
        </w:rPr>
      </w:pPr>
      <w:r>
        <w:rPr>
          <w:rFonts w:eastAsia="Times New Roman" w:cs="Times New Roman"/>
          <w:szCs w:val="32"/>
          <w:lang w:val="id-ID" w:eastAsia="id-ID"/>
        </w:rPr>
        <w:t xml:space="preserve">Pada percobaan </w:t>
      </w:r>
      <w:proofErr w:type="spellStart"/>
      <w:r>
        <w:rPr>
          <w:rFonts w:eastAsia="Times New Roman" w:cs="Times New Roman"/>
          <w:szCs w:val="32"/>
          <w:lang w:val="id-ID" w:eastAsia="id-ID"/>
        </w:rPr>
        <w:t>diatas</w:t>
      </w:r>
      <w:proofErr w:type="spellEnd"/>
      <w:r>
        <w:rPr>
          <w:rFonts w:eastAsia="Times New Roman" w:cs="Times New Roman"/>
          <w:szCs w:val="32"/>
          <w:lang w:val="id-ID" w:eastAsia="id-ID"/>
        </w:rPr>
        <w:t xml:space="preserve"> menunjukkan hasil bahwa PID dapat membantu </w:t>
      </w:r>
      <w:proofErr w:type="spellStart"/>
      <w:r>
        <w:rPr>
          <w:rFonts w:eastAsia="Times New Roman" w:cs="Times New Roman"/>
          <w:szCs w:val="32"/>
          <w:lang w:val="id-ID" w:eastAsia="id-ID"/>
        </w:rPr>
        <w:t>aktuator</w:t>
      </w:r>
      <w:proofErr w:type="spellEnd"/>
      <w:r>
        <w:rPr>
          <w:rFonts w:eastAsia="Times New Roman" w:cs="Times New Roman"/>
          <w:szCs w:val="32"/>
          <w:lang w:val="id-ID" w:eastAsia="id-ID"/>
        </w:rPr>
        <w:t xml:space="preserve"> agar stabil pada sudut </w:t>
      </w:r>
      <w:proofErr w:type="spellStart"/>
      <w:r>
        <w:rPr>
          <w:rFonts w:eastAsia="Times New Roman" w:cs="Times New Roman"/>
          <w:szCs w:val="32"/>
          <w:lang w:val="id-ID" w:eastAsia="id-ID"/>
        </w:rPr>
        <w:t>setpoint</w:t>
      </w:r>
      <w:proofErr w:type="spellEnd"/>
      <w:r>
        <w:rPr>
          <w:rFonts w:eastAsia="Times New Roman" w:cs="Times New Roman"/>
          <w:szCs w:val="32"/>
          <w:lang w:val="id-ID" w:eastAsia="id-ID"/>
        </w:rPr>
        <w:t xml:space="preserve"> yang di tetapkan. Saat terjadi pergerakan yang mengakibatkan sudut tidak sesuai dengan </w:t>
      </w:r>
      <w:proofErr w:type="spellStart"/>
      <w:r>
        <w:rPr>
          <w:rFonts w:eastAsia="Times New Roman" w:cs="Times New Roman"/>
          <w:szCs w:val="32"/>
          <w:lang w:val="id-ID" w:eastAsia="id-ID"/>
        </w:rPr>
        <w:t>setpoint</w:t>
      </w:r>
      <w:proofErr w:type="spellEnd"/>
      <w:r>
        <w:rPr>
          <w:rFonts w:eastAsia="Times New Roman" w:cs="Times New Roman"/>
          <w:szCs w:val="32"/>
          <w:lang w:val="id-ID" w:eastAsia="id-ID"/>
        </w:rPr>
        <w:t xml:space="preserve"> maka perhitungan </w:t>
      </w:r>
      <w:proofErr w:type="spellStart"/>
      <w:r>
        <w:rPr>
          <w:rFonts w:eastAsia="Times New Roman" w:cs="Times New Roman"/>
          <w:szCs w:val="32"/>
          <w:lang w:val="id-ID" w:eastAsia="id-ID"/>
        </w:rPr>
        <w:t>pid</w:t>
      </w:r>
      <w:proofErr w:type="spellEnd"/>
      <w:r>
        <w:rPr>
          <w:rFonts w:eastAsia="Times New Roman" w:cs="Times New Roman"/>
          <w:szCs w:val="32"/>
          <w:lang w:val="id-ID" w:eastAsia="id-ID"/>
        </w:rPr>
        <w:t xml:space="preserve"> mengembalikan posisi  ke sudut </w:t>
      </w:r>
      <w:proofErr w:type="spellStart"/>
      <w:r>
        <w:rPr>
          <w:rFonts w:eastAsia="Times New Roman" w:cs="Times New Roman"/>
          <w:szCs w:val="32"/>
          <w:lang w:val="id-ID" w:eastAsia="id-ID"/>
        </w:rPr>
        <w:t>setpointnya</w:t>
      </w:r>
      <w:proofErr w:type="spellEnd"/>
      <w:r>
        <w:rPr>
          <w:rFonts w:eastAsia="Times New Roman" w:cs="Times New Roman"/>
          <w:szCs w:val="32"/>
          <w:lang w:val="id-ID" w:eastAsia="id-ID"/>
        </w:rPr>
        <w:t xml:space="preserve">. Hasil perhitungan PID dapat dilihat pada grafik </w:t>
      </w:r>
      <w:proofErr w:type="spellStart"/>
      <w:r>
        <w:rPr>
          <w:rFonts w:eastAsia="Times New Roman" w:cs="Times New Roman"/>
          <w:szCs w:val="32"/>
          <w:lang w:val="id-ID" w:eastAsia="id-ID"/>
        </w:rPr>
        <w:t>dibawah</w:t>
      </w:r>
      <w:proofErr w:type="spellEnd"/>
      <w:r>
        <w:rPr>
          <w:rFonts w:eastAsia="Times New Roman" w:cs="Times New Roman"/>
          <w:szCs w:val="32"/>
          <w:lang w:val="id-ID" w:eastAsia="id-ID"/>
        </w:rPr>
        <w:t xml:space="preserve"> ini.</w:t>
      </w:r>
      <w:r>
        <w:rPr>
          <w:rFonts w:eastAsia="Times New Roman" w:cs="Times New Roman"/>
          <w:b/>
          <w:noProof/>
          <w:sz w:val="28"/>
          <w:szCs w:val="32"/>
          <w:lang w:val="en-ID" w:eastAsia="id-ID"/>
        </w:rPr>
        <w:drawing>
          <wp:inline distT="0" distB="0" distL="0" distR="0" wp14:anchorId="1DC92949" wp14:editId="494192D0">
            <wp:extent cx="4615180" cy="2755900"/>
            <wp:effectExtent l="0" t="0" r="0" b="635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EA1" w:rsidRPr="006A0BE8" w:rsidRDefault="00486EA1" w:rsidP="00486EA1">
      <w:pPr>
        <w:spacing w:after="160" w:line="259" w:lineRule="auto"/>
        <w:jc w:val="left"/>
        <w:rPr>
          <w:rFonts w:eastAsia="Times New Roman" w:cs="Times New Roman"/>
          <w:b/>
          <w:sz w:val="28"/>
          <w:szCs w:val="32"/>
          <w:lang w:val="en-ID" w:eastAsia="id-ID"/>
        </w:rPr>
      </w:pPr>
      <w:r w:rsidRPr="006A0BE8">
        <w:rPr>
          <w:rFonts w:eastAsia="Times New Roman" w:cs="Times New Roman"/>
          <w:b/>
          <w:noProof/>
          <w:szCs w:val="32"/>
        </w:rPr>
        <w:drawing>
          <wp:inline distT="0" distB="0" distL="0" distR="0" wp14:anchorId="73A9FF5D" wp14:editId="5BB68FC4">
            <wp:extent cx="5039995" cy="893511"/>
            <wp:effectExtent l="0" t="0" r="8255" b="190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93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6EA1" w:rsidRPr="006A0BE8" w:rsidRDefault="00486EA1" w:rsidP="00486EA1">
      <w:pPr>
        <w:spacing w:after="160" w:line="259" w:lineRule="auto"/>
        <w:jc w:val="left"/>
        <w:rPr>
          <w:rFonts w:eastAsia="Times New Roman" w:cs="Times New Roman"/>
          <w:b/>
          <w:sz w:val="28"/>
          <w:szCs w:val="32"/>
          <w:lang w:val="en-ID" w:eastAsia="id-ID"/>
        </w:rPr>
      </w:pPr>
      <w:r w:rsidRPr="006A0BE8">
        <w:rPr>
          <w:rFonts w:eastAsia="Times New Roman" w:cs="Times New Roman"/>
          <w:b/>
          <w:sz w:val="28"/>
          <w:szCs w:val="32"/>
          <w:lang w:val="en-ID" w:eastAsia="id-ID"/>
        </w:rPr>
        <w:br w:type="page"/>
      </w:r>
    </w:p>
    <w:p w:rsidR="000C18C4" w:rsidRDefault="000C18C4"/>
    <w:sectPr w:rsidR="000C18C4" w:rsidSect="006D5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74F4C"/>
    <w:multiLevelType w:val="multilevel"/>
    <w:tmpl w:val="EE3613E0"/>
    <w:lvl w:ilvl="0">
      <w:start w:val="1"/>
      <w:numFmt w:val="decimal"/>
      <w:pStyle w:val="Heading1"/>
      <w:suff w:val="space"/>
      <w:lvlText w:val="BAB %1. 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 User">
    <w15:presenceInfo w15:providerId="None" w15:userId="Windows User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A1"/>
    <w:rsid w:val="000C18C4"/>
    <w:rsid w:val="00175336"/>
    <w:rsid w:val="00486EA1"/>
    <w:rsid w:val="006D5934"/>
    <w:rsid w:val="00EE30B7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630FA-FE52-483F-B7BC-CC554952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EA1"/>
    <w:pPr>
      <w:spacing w:after="4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6EA1"/>
    <w:pPr>
      <w:keepNext/>
      <w:keepLines/>
      <w:numPr>
        <w:numId w:val="1"/>
      </w:numPr>
      <w:spacing w:before="240" w:after="0"/>
      <w:ind w:left="426" w:hanging="426"/>
      <w:jc w:val="center"/>
      <w:outlineLvl w:val="0"/>
    </w:pPr>
    <w:rPr>
      <w:rFonts w:eastAsia="Times New Roman" w:cs="Times New Roman"/>
      <w:b/>
      <w:sz w:val="28"/>
      <w:szCs w:val="32"/>
      <w:lang w:val="en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A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EA1"/>
    <w:pPr>
      <w:keepNext/>
      <w:keepLines/>
      <w:numPr>
        <w:ilvl w:val="2"/>
        <w:numId w:val="1"/>
      </w:numPr>
      <w:spacing w:before="40" w:after="0"/>
      <w:ind w:left="357" w:hanging="357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A1"/>
    <w:rPr>
      <w:rFonts w:ascii="Times New Roman" w:eastAsia="Times New Roman" w:hAnsi="Times New Roman" w:cs="Times New Roman"/>
      <w:b/>
      <w:sz w:val="28"/>
      <w:szCs w:val="32"/>
      <w:lang w:val="en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486EA1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86EA1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A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data%20tracker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pembacaan sudut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sudut elevasi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Sheet3!$B$2:$B$1000</c:f>
              <c:numCache>
                <c:formatCode>0.00</c:formatCode>
                <c:ptCount val="9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0.04</c:v>
                </c:pt>
                <c:pt idx="5">
                  <c:v>0.12</c:v>
                </c:pt>
                <c:pt idx="6">
                  <c:v>0.27</c:v>
                </c:pt>
                <c:pt idx="7">
                  <c:v>0.45</c:v>
                </c:pt>
                <c:pt idx="8">
                  <c:v>0.61</c:v>
                </c:pt>
                <c:pt idx="9">
                  <c:v>0.7</c:v>
                </c:pt>
                <c:pt idx="10">
                  <c:v>0.81</c:v>
                </c:pt>
                <c:pt idx="11">
                  <c:v>1.07</c:v>
                </c:pt>
                <c:pt idx="12">
                  <c:v>2.21</c:v>
                </c:pt>
                <c:pt idx="13">
                  <c:v>2.98</c:v>
                </c:pt>
                <c:pt idx="14">
                  <c:v>4.25</c:v>
                </c:pt>
                <c:pt idx="15">
                  <c:v>5.46</c:v>
                </c:pt>
                <c:pt idx="16">
                  <c:v>6.46</c:v>
                </c:pt>
                <c:pt idx="17">
                  <c:v>7.5</c:v>
                </c:pt>
                <c:pt idx="18">
                  <c:v>8.1</c:v>
                </c:pt>
                <c:pt idx="19">
                  <c:v>9.0399999999999991</c:v>
                </c:pt>
                <c:pt idx="20">
                  <c:v>9.77</c:v>
                </c:pt>
                <c:pt idx="21">
                  <c:v>10.92</c:v>
                </c:pt>
                <c:pt idx="22">
                  <c:v>11.67</c:v>
                </c:pt>
                <c:pt idx="23">
                  <c:v>12.74</c:v>
                </c:pt>
                <c:pt idx="24">
                  <c:v>13.6</c:v>
                </c:pt>
                <c:pt idx="25">
                  <c:v>14.61</c:v>
                </c:pt>
                <c:pt idx="26">
                  <c:v>15.31</c:v>
                </c:pt>
                <c:pt idx="27">
                  <c:v>16.61</c:v>
                </c:pt>
                <c:pt idx="28">
                  <c:v>17.37</c:v>
                </c:pt>
                <c:pt idx="29">
                  <c:v>18.29</c:v>
                </c:pt>
                <c:pt idx="30">
                  <c:v>19.36</c:v>
                </c:pt>
                <c:pt idx="31">
                  <c:v>20.260000000000002</c:v>
                </c:pt>
                <c:pt idx="32">
                  <c:v>20.8</c:v>
                </c:pt>
                <c:pt idx="33">
                  <c:v>21.7</c:v>
                </c:pt>
                <c:pt idx="34">
                  <c:v>22.43</c:v>
                </c:pt>
                <c:pt idx="35">
                  <c:v>23.45</c:v>
                </c:pt>
                <c:pt idx="36">
                  <c:v>24.61</c:v>
                </c:pt>
                <c:pt idx="37">
                  <c:v>25.85</c:v>
                </c:pt>
                <c:pt idx="38">
                  <c:v>26.72</c:v>
                </c:pt>
                <c:pt idx="39">
                  <c:v>27.81</c:v>
                </c:pt>
                <c:pt idx="40">
                  <c:v>28.75</c:v>
                </c:pt>
                <c:pt idx="41">
                  <c:v>29.3</c:v>
                </c:pt>
                <c:pt idx="42">
                  <c:v>29.94</c:v>
                </c:pt>
                <c:pt idx="43">
                  <c:v>30.49</c:v>
                </c:pt>
                <c:pt idx="44">
                  <c:v>31.37</c:v>
                </c:pt>
                <c:pt idx="45">
                  <c:v>32.450000000000003</c:v>
                </c:pt>
                <c:pt idx="46">
                  <c:v>33.65</c:v>
                </c:pt>
                <c:pt idx="47">
                  <c:v>34.43</c:v>
                </c:pt>
                <c:pt idx="48">
                  <c:v>35.9</c:v>
                </c:pt>
                <c:pt idx="49">
                  <c:v>36.76</c:v>
                </c:pt>
                <c:pt idx="50">
                  <c:v>37.31</c:v>
                </c:pt>
                <c:pt idx="51">
                  <c:v>38.21</c:v>
                </c:pt>
                <c:pt idx="52">
                  <c:v>38.94</c:v>
                </c:pt>
                <c:pt idx="53">
                  <c:v>39.83</c:v>
                </c:pt>
                <c:pt idx="54">
                  <c:v>40.78</c:v>
                </c:pt>
                <c:pt idx="55">
                  <c:v>41.85</c:v>
                </c:pt>
                <c:pt idx="56">
                  <c:v>42.84</c:v>
                </c:pt>
                <c:pt idx="57">
                  <c:v>43.92</c:v>
                </c:pt>
                <c:pt idx="58">
                  <c:v>44.49</c:v>
                </c:pt>
                <c:pt idx="59">
                  <c:v>45.28</c:v>
                </c:pt>
                <c:pt idx="60">
                  <c:v>45.91</c:v>
                </c:pt>
                <c:pt idx="61">
                  <c:v>46.84</c:v>
                </c:pt>
                <c:pt idx="62">
                  <c:v>47.43</c:v>
                </c:pt>
                <c:pt idx="63">
                  <c:v>48.42</c:v>
                </c:pt>
                <c:pt idx="64">
                  <c:v>49.66</c:v>
                </c:pt>
                <c:pt idx="65">
                  <c:v>50.53</c:v>
                </c:pt>
                <c:pt idx="66">
                  <c:v>51.47</c:v>
                </c:pt>
                <c:pt idx="67">
                  <c:v>52.46</c:v>
                </c:pt>
                <c:pt idx="68">
                  <c:v>53.17</c:v>
                </c:pt>
                <c:pt idx="69">
                  <c:v>54.05</c:v>
                </c:pt>
                <c:pt idx="70">
                  <c:v>55.11</c:v>
                </c:pt>
                <c:pt idx="71">
                  <c:v>55.89</c:v>
                </c:pt>
                <c:pt idx="72">
                  <c:v>56.67</c:v>
                </c:pt>
                <c:pt idx="73">
                  <c:v>57.4</c:v>
                </c:pt>
                <c:pt idx="74">
                  <c:v>57.86</c:v>
                </c:pt>
                <c:pt idx="75">
                  <c:v>58.32</c:v>
                </c:pt>
                <c:pt idx="76">
                  <c:v>58.65</c:v>
                </c:pt>
                <c:pt idx="77">
                  <c:v>59.21</c:v>
                </c:pt>
                <c:pt idx="78">
                  <c:v>59.96</c:v>
                </c:pt>
                <c:pt idx="79">
                  <c:v>60.41</c:v>
                </c:pt>
                <c:pt idx="80">
                  <c:v>60.59</c:v>
                </c:pt>
                <c:pt idx="81">
                  <c:v>60.63</c:v>
                </c:pt>
                <c:pt idx="82">
                  <c:v>60.57</c:v>
                </c:pt>
                <c:pt idx="83">
                  <c:v>60.49</c:v>
                </c:pt>
                <c:pt idx="84">
                  <c:v>60.47</c:v>
                </c:pt>
                <c:pt idx="85">
                  <c:v>60.6</c:v>
                </c:pt>
                <c:pt idx="86">
                  <c:v>60.72</c:v>
                </c:pt>
                <c:pt idx="87">
                  <c:v>60.84</c:v>
                </c:pt>
                <c:pt idx="88">
                  <c:v>61.01</c:v>
                </c:pt>
                <c:pt idx="89">
                  <c:v>61.05</c:v>
                </c:pt>
                <c:pt idx="90">
                  <c:v>61.06</c:v>
                </c:pt>
                <c:pt idx="91">
                  <c:v>61.08</c:v>
                </c:pt>
                <c:pt idx="92">
                  <c:v>61.11</c:v>
                </c:pt>
                <c:pt idx="93">
                  <c:v>61.1</c:v>
                </c:pt>
                <c:pt idx="94">
                  <c:v>61.13</c:v>
                </c:pt>
                <c:pt idx="95">
                  <c:v>61.13</c:v>
                </c:pt>
                <c:pt idx="96">
                  <c:v>61.11</c:v>
                </c:pt>
                <c:pt idx="97">
                  <c:v>61.12</c:v>
                </c:pt>
                <c:pt idx="98">
                  <c:v>61.15</c:v>
                </c:pt>
                <c:pt idx="99">
                  <c:v>61.19</c:v>
                </c:pt>
                <c:pt idx="100">
                  <c:v>61.22</c:v>
                </c:pt>
                <c:pt idx="101">
                  <c:v>61.19</c:v>
                </c:pt>
                <c:pt idx="102">
                  <c:v>61.15</c:v>
                </c:pt>
                <c:pt idx="103">
                  <c:v>61.14</c:v>
                </c:pt>
                <c:pt idx="104">
                  <c:v>61.16</c:v>
                </c:pt>
                <c:pt idx="105">
                  <c:v>61.15</c:v>
                </c:pt>
                <c:pt idx="106">
                  <c:v>61.15</c:v>
                </c:pt>
                <c:pt idx="107">
                  <c:v>61.16</c:v>
                </c:pt>
                <c:pt idx="108">
                  <c:v>61.19</c:v>
                </c:pt>
                <c:pt idx="109">
                  <c:v>61.23</c:v>
                </c:pt>
                <c:pt idx="110">
                  <c:v>61.22</c:v>
                </c:pt>
                <c:pt idx="111">
                  <c:v>61.19</c:v>
                </c:pt>
                <c:pt idx="112">
                  <c:v>61.19</c:v>
                </c:pt>
                <c:pt idx="113">
                  <c:v>61.2</c:v>
                </c:pt>
                <c:pt idx="114">
                  <c:v>61.21</c:v>
                </c:pt>
                <c:pt idx="115">
                  <c:v>61.22</c:v>
                </c:pt>
                <c:pt idx="116">
                  <c:v>61.22</c:v>
                </c:pt>
                <c:pt idx="117">
                  <c:v>61.22</c:v>
                </c:pt>
                <c:pt idx="118">
                  <c:v>61.21</c:v>
                </c:pt>
                <c:pt idx="119">
                  <c:v>61.2</c:v>
                </c:pt>
                <c:pt idx="120">
                  <c:v>61.21</c:v>
                </c:pt>
                <c:pt idx="121">
                  <c:v>61.22</c:v>
                </c:pt>
                <c:pt idx="122">
                  <c:v>61.23</c:v>
                </c:pt>
                <c:pt idx="123">
                  <c:v>61.22</c:v>
                </c:pt>
                <c:pt idx="124">
                  <c:v>61.22</c:v>
                </c:pt>
                <c:pt idx="125">
                  <c:v>61.21</c:v>
                </c:pt>
                <c:pt idx="126">
                  <c:v>61.21</c:v>
                </c:pt>
                <c:pt idx="127">
                  <c:v>61.22</c:v>
                </c:pt>
                <c:pt idx="128">
                  <c:v>61.22</c:v>
                </c:pt>
                <c:pt idx="129">
                  <c:v>61.22</c:v>
                </c:pt>
                <c:pt idx="130">
                  <c:v>61.22</c:v>
                </c:pt>
                <c:pt idx="131">
                  <c:v>61.21</c:v>
                </c:pt>
                <c:pt idx="132">
                  <c:v>61.22</c:v>
                </c:pt>
                <c:pt idx="133">
                  <c:v>61.25</c:v>
                </c:pt>
                <c:pt idx="134">
                  <c:v>61.24</c:v>
                </c:pt>
                <c:pt idx="135">
                  <c:v>61.23</c:v>
                </c:pt>
                <c:pt idx="136">
                  <c:v>61.23</c:v>
                </c:pt>
                <c:pt idx="137">
                  <c:v>61.27</c:v>
                </c:pt>
                <c:pt idx="138">
                  <c:v>61.28</c:v>
                </c:pt>
                <c:pt idx="139">
                  <c:v>61.26</c:v>
                </c:pt>
                <c:pt idx="140">
                  <c:v>61.25</c:v>
                </c:pt>
                <c:pt idx="141">
                  <c:v>61.25</c:v>
                </c:pt>
                <c:pt idx="142">
                  <c:v>61.25</c:v>
                </c:pt>
                <c:pt idx="143">
                  <c:v>61.25</c:v>
                </c:pt>
                <c:pt idx="144">
                  <c:v>61.26</c:v>
                </c:pt>
                <c:pt idx="145">
                  <c:v>61.27</c:v>
                </c:pt>
                <c:pt idx="146">
                  <c:v>61.27</c:v>
                </c:pt>
                <c:pt idx="147">
                  <c:v>61.26</c:v>
                </c:pt>
                <c:pt idx="148">
                  <c:v>61.25</c:v>
                </c:pt>
                <c:pt idx="149">
                  <c:v>61.25</c:v>
                </c:pt>
                <c:pt idx="150">
                  <c:v>61.26</c:v>
                </c:pt>
                <c:pt idx="151">
                  <c:v>61.26</c:v>
                </c:pt>
                <c:pt idx="152">
                  <c:v>61.27</c:v>
                </c:pt>
                <c:pt idx="153">
                  <c:v>61.26</c:v>
                </c:pt>
                <c:pt idx="154">
                  <c:v>61.25</c:v>
                </c:pt>
                <c:pt idx="155">
                  <c:v>61.25</c:v>
                </c:pt>
                <c:pt idx="156">
                  <c:v>61.26</c:v>
                </c:pt>
                <c:pt idx="157">
                  <c:v>61.26</c:v>
                </c:pt>
                <c:pt idx="158">
                  <c:v>61.27</c:v>
                </c:pt>
                <c:pt idx="159">
                  <c:v>61.27</c:v>
                </c:pt>
                <c:pt idx="160">
                  <c:v>61.26</c:v>
                </c:pt>
                <c:pt idx="161">
                  <c:v>61.26</c:v>
                </c:pt>
                <c:pt idx="162">
                  <c:v>61.26</c:v>
                </c:pt>
                <c:pt idx="163">
                  <c:v>61.27</c:v>
                </c:pt>
                <c:pt idx="164">
                  <c:v>61.27</c:v>
                </c:pt>
                <c:pt idx="165">
                  <c:v>61.27</c:v>
                </c:pt>
                <c:pt idx="166">
                  <c:v>61.27</c:v>
                </c:pt>
                <c:pt idx="167">
                  <c:v>61.27</c:v>
                </c:pt>
                <c:pt idx="168">
                  <c:v>61.27</c:v>
                </c:pt>
                <c:pt idx="169">
                  <c:v>61.27</c:v>
                </c:pt>
                <c:pt idx="170">
                  <c:v>61.27</c:v>
                </c:pt>
                <c:pt idx="171">
                  <c:v>61.27</c:v>
                </c:pt>
                <c:pt idx="172">
                  <c:v>61.27</c:v>
                </c:pt>
                <c:pt idx="173">
                  <c:v>61.29</c:v>
                </c:pt>
                <c:pt idx="174">
                  <c:v>61.29</c:v>
                </c:pt>
                <c:pt idx="175">
                  <c:v>61.35</c:v>
                </c:pt>
                <c:pt idx="176">
                  <c:v>61.35</c:v>
                </c:pt>
                <c:pt idx="177">
                  <c:v>61.34</c:v>
                </c:pt>
                <c:pt idx="178">
                  <c:v>61.36</c:v>
                </c:pt>
                <c:pt idx="179">
                  <c:v>61.37</c:v>
                </c:pt>
                <c:pt idx="180">
                  <c:v>61.37</c:v>
                </c:pt>
                <c:pt idx="181">
                  <c:v>61.33</c:v>
                </c:pt>
                <c:pt idx="182">
                  <c:v>61.34</c:v>
                </c:pt>
                <c:pt idx="183">
                  <c:v>61.36</c:v>
                </c:pt>
                <c:pt idx="184">
                  <c:v>61.36</c:v>
                </c:pt>
                <c:pt idx="185">
                  <c:v>61.33</c:v>
                </c:pt>
                <c:pt idx="186">
                  <c:v>61.3</c:v>
                </c:pt>
                <c:pt idx="187">
                  <c:v>61.3</c:v>
                </c:pt>
                <c:pt idx="188">
                  <c:v>61.33</c:v>
                </c:pt>
                <c:pt idx="189">
                  <c:v>61.33</c:v>
                </c:pt>
                <c:pt idx="190">
                  <c:v>61.3</c:v>
                </c:pt>
                <c:pt idx="191">
                  <c:v>61.28</c:v>
                </c:pt>
                <c:pt idx="192">
                  <c:v>61.27</c:v>
                </c:pt>
                <c:pt idx="193">
                  <c:v>61.27</c:v>
                </c:pt>
                <c:pt idx="194">
                  <c:v>61.26</c:v>
                </c:pt>
                <c:pt idx="195">
                  <c:v>61.24</c:v>
                </c:pt>
                <c:pt idx="196">
                  <c:v>61.2</c:v>
                </c:pt>
                <c:pt idx="197">
                  <c:v>61.13</c:v>
                </c:pt>
                <c:pt idx="198">
                  <c:v>61.03</c:v>
                </c:pt>
                <c:pt idx="199">
                  <c:v>60.95</c:v>
                </c:pt>
                <c:pt idx="200">
                  <c:v>60.88</c:v>
                </c:pt>
                <c:pt idx="201">
                  <c:v>60.83</c:v>
                </c:pt>
                <c:pt idx="202">
                  <c:v>60.74</c:v>
                </c:pt>
                <c:pt idx="203">
                  <c:v>60.67</c:v>
                </c:pt>
                <c:pt idx="204">
                  <c:v>60.61</c:v>
                </c:pt>
                <c:pt idx="205">
                  <c:v>60.56</c:v>
                </c:pt>
                <c:pt idx="206">
                  <c:v>60.5</c:v>
                </c:pt>
                <c:pt idx="207">
                  <c:v>60.44</c:v>
                </c:pt>
                <c:pt idx="208">
                  <c:v>60.44</c:v>
                </c:pt>
                <c:pt idx="209">
                  <c:v>60.47</c:v>
                </c:pt>
                <c:pt idx="210">
                  <c:v>60.51</c:v>
                </c:pt>
                <c:pt idx="211">
                  <c:v>60.55</c:v>
                </c:pt>
                <c:pt idx="212">
                  <c:v>60.5</c:v>
                </c:pt>
                <c:pt idx="213">
                  <c:v>60.51</c:v>
                </c:pt>
                <c:pt idx="214">
                  <c:v>60.46</c:v>
                </c:pt>
                <c:pt idx="215">
                  <c:v>60.5</c:v>
                </c:pt>
                <c:pt idx="216">
                  <c:v>60.46</c:v>
                </c:pt>
                <c:pt idx="217">
                  <c:v>60.44</c:v>
                </c:pt>
                <c:pt idx="218">
                  <c:v>60.39</c:v>
                </c:pt>
                <c:pt idx="219">
                  <c:v>60.37</c:v>
                </c:pt>
                <c:pt idx="220">
                  <c:v>60.38</c:v>
                </c:pt>
                <c:pt idx="221">
                  <c:v>60.43</c:v>
                </c:pt>
                <c:pt idx="222">
                  <c:v>60.41</c:v>
                </c:pt>
                <c:pt idx="223">
                  <c:v>60.36</c:v>
                </c:pt>
                <c:pt idx="224">
                  <c:v>60.33</c:v>
                </c:pt>
                <c:pt idx="225">
                  <c:v>60.33</c:v>
                </c:pt>
                <c:pt idx="226">
                  <c:v>60.35</c:v>
                </c:pt>
                <c:pt idx="227">
                  <c:v>60.43</c:v>
                </c:pt>
                <c:pt idx="228">
                  <c:v>60.48</c:v>
                </c:pt>
                <c:pt idx="229">
                  <c:v>60.46</c:v>
                </c:pt>
                <c:pt idx="230">
                  <c:v>60.44</c:v>
                </c:pt>
                <c:pt idx="231">
                  <c:v>60.42</c:v>
                </c:pt>
                <c:pt idx="232">
                  <c:v>60.43</c:v>
                </c:pt>
                <c:pt idx="233">
                  <c:v>60.45</c:v>
                </c:pt>
                <c:pt idx="234">
                  <c:v>60.45</c:v>
                </c:pt>
                <c:pt idx="235">
                  <c:v>60.45</c:v>
                </c:pt>
                <c:pt idx="236">
                  <c:v>60.45</c:v>
                </c:pt>
                <c:pt idx="237">
                  <c:v>60.44</c:v>
                </c:pt>
                <c:pt idx="238">
                  <c:v>60.43</c:v>
                </c:pt>
                <c:pt idx="239">
                  <c:v>60.44</c:v>
                </c:pt>
                <c:pt idx="240">
                  <c:v>60.45</c:v>
                </c:pt>
                <c:pt idx="241">
                  <c:v>60.45</c:v>
                </c:pt>
                <c:pt idx="242">
                  <c:v>60.44</c:v>
                </c:pt>
                <c:pt idx="243">
                  <c:v>60.44</c:v>
                </c:pt>
                <c:pt idx="244">
                  <c:v>60.44</c:v>
                </c:pt>
                <c:pt idx="245">
                  <c:v>60.45</c:v>
                </c:pt>
                <c:pt idx="246">
                  <c:v>60.43</c:v>
                </c:pt>
                <c:pt idx="247">
                  <c:v>60.43</c:v>
                </c:pt>
                <c:pt idx="248">
                  <c:v>60.4</c:v>
                </c:pt>
                <c:pt idx="249">
                  <c:v>60.38</c:v>
                </c:pt>
                <c:pt idx="250">
                  <c:v>60.41</c:v>
                </c:pt>
                <c:pt idx="251">
                  <c:v>60.46</c:v>
                </c:pt>
                <c:pt idx="252">
                  <c:v>60.48</c:v>
                </c:pt>
                <c:pt idx="253">
                  <c:v>60.48</c:v>
                </c:pt>
                <c:pt idx="254">
                  <c:v>60.48</c:v>
                </c:pt>
                <c:pt idx="255">
                  <c:v>60.51</c:v>
                </c:pt>
                <c:pt idx="256">
                  <c:v>60.49</c:v>
                </c:pt>
                <c:pt idx="257">
                  <c:v>60.54</c:v>
                </c:pt>
                <c:pt idx="258">
                  <c:v>60.54</c:v>
                </c:pt>
                <c:pt idx="259">
                  <c:v>60.56</c:v>
                </c:pt>
                <c:pt idx="260">
                  <c:v>60.61</c:v>
                </c:pt>
                <c:pt idx="261">
                  <c:v>60.63</c:v>
                </c:pt>
                <c:pt idx="262">
                  <c:v>60.61</c:v>
                </c:pt>
                <c:pt idx="263">
                  <c:v>60.61</c:v>
                </c:pt>
                <c:pt idx="264">
                  <c:v>60.61</c:v>
                </c:pt>
                <c:pt idx="265">
                  <c:v>60.62</c:v>
                </c:pt>
                <c:pt idx="266">
                  <c:v>60.62</c:v>
                </c:pt>
                <c:pt idx="267">
                  <c:v>60.63</c:v>
                </c:pt>
                <c:pt idx="268">
                  <c:v>60.61</c:v>
                </c:pt>
                <c:pt idx="269">
                  <c:v>60.59</c:v>
                </c:pt>
                <c:pt idx="270">
                  <c:v>60.61</c:v>
                </c:pt>
                <c:pt idx="271">
                  <c:v>60.61</c:v>
                </c:pt>
                <c:pt idx="272">
                  <c:v>60.6</c:v>
                </c:pt>
                <c:pt idx="273">
                  <c:v>60.59</c:v>
                </c:pt>
                <c:pt idx="274">
                  <c:v>60.61</c:v>
                </c:pt>
                <c:pt idx="275">
                  <c:v>60.6</c:v>
                </c:pt>
                <c:pt idx="276">
                  <c:v>60.6</c:v>
                </c:pt>
                <c:pt idx="277">
                  <c:v>60.64</c:v>
                </c:pt>
                <c:pt idx="278">
                  <c:v>60.65</c:v>
                </c:pt>
                <c:pt idx="279">
                  <c:v>60.67</c:v>
                </c:pt>
                <c:pt idx="280">
                  <c:v>60.65</c:v>
                </c:pt>
                <c:pt idx="281">
                  <c:v>60.66</c:v>
                </c:pt>
                <c:pt idx="282">
                  <c:v>60.67</c:v>
                </c:pt>
                <c:pt idx="283">
                  <c:v>60.68</c:v>
                </c:pt>
                <c:pt idx="284">
                  <c:v>60.68</c:v>
                </c:pt>
                <c:pt idx="285">
                  <c:v>60.71</c:v>
                </c:pt>
                <c:pt idx="286">
                  <c:v>60.71</c:v>
                </c:pt>
                <c:pt idx="287">
                  <c:v>60.71</c:v>
                </c:pt>
                <c:pt idx="288">
                  <c:v>60.73</c:v>
                </c:pt>
                <c:pt idx="289">
                  <c:v>60.74</c:v>
                </c:pt>
                <c:pt idx="290">
                  <c:v>60.77</c:v>
                </c:pt>
                <c:pt idx="291">
                  <c:v>60.79</c:v>
                </c:pt>
                <c:pt idx="292">
                  <c:v>60.79</c:v>
                </c:pt>
                <c:pt idx="293">
                  <c:v>60.79</c:v>
                </c:pt>
                <c:pt idx="294">
                  <c:v>60.8</c:v>
                </c:pt>
                <c:pt idx="295">
                  <c:v>60.79</c:v>
                </c:pt>
                <c:pt idx="296">
                  <c:v>60.79</c:v>
                </c:pt>
                <c:pt idx="297">
                  <c:v>60.88</c:v>
                </c:pt>
                <c:pt idx="298">
                  <c:v>60.96</c:v>
                </c:pt>
                <c:pt idx="299">
                  <c:v>60.98</c:v>
                </c:pt>
                <c:pt idx="300">
                  <c:v>60.95</c:v>
                </c:pt>
                <c:pt idx="301">
                  <c:v>60.99</c:v>
                </c:pt>
                <c:pt idx="302">
                  <c:v>61.1</c:v>
                </c:pt>
                <c:pt idx="303">
                  <c:v>61.39</c:v>
                </c:pt>
                <c:pt idx="304">
                  <c:v>61.79</c:v>
                </c:pt>
                <c:pt idx="305">
                  <c:v>62.19</c:v>
                </c:pt>
                <c:pt idx="306">
                  <c:v>62.59</c:v>
                </c:pt>
                <c:pt idx="307">
                  <c:v>62.82</c:v>
                </c:pt>
                <c:pt idx="308">
                  <c:v>62.82</c:v>
                </c:pt>
                <c:pt idx="309">
                  <c:v>62.73</c:v>
                </c:pt>
                <c:pt idx="310">
                  <c:v>62.69</c:v>
                </c:pt>
                <c:pt idx="311">
                  <c:v>62.74</c:v>
                </c:pt>
                <c:pt idx="312">
                  <c:v>62.78</c:v>
                </c:pt>
                <c:pt idx="313">
                  <c:v>62.78</c:v>
                </c:pt>
                <c:pt idx="314">
                  <c:v>62.78</c:v>
                </c:pt>
                <c:pt idx="315">
                  <c:v>62.84</c:v>
                </c:pt>
                <c:pt idx="316">
                  <c:v>62.92</c:v>
                </c:pt>
                <c:pt idx="317">
                  <c:v>62.94</c:v>
                </c:pt>
                <c:pt idx="318">
                  <c:v>62.94</c:v>
                </c:pt>
                <c:pt idx="319">
                  <c:v>62.93</c:v>
                </c:pt>
                <c:pt idx="320">
                  <c:v>62.92</c:v>
                </c:pt>
                <c:pt idx="321">
                  <c:v>62.91</c:v>
                </c:pt>
                <c:pt idx="322">
                  <c:v>62.9</c:v>
                </c:pt>
                <c:pt idx="323">
                  <c:v>62.91</c:v>
                </c:pt>
                <c:pt idx="324">
                  <c:v>62.96</c:v>
                </c:pt>
                <c:pt idx="325">
                  <c:v>62.94</c:v>
                </c:pt>
                <c:pt idx="326">
                  <c:v>62.91</c:v>
                </c:pt>
                <c:pt idx="327">
                  <c:v>62.9</c:v>
                </c:pt>
                <c:pt idx="328">
                  <c:v>62.93</c:v>
                </c:pt>
                <c:pt idx="329">
                  <c:v>62.96</c:v>
                </c:pt>
                <c:pt idx="330">
                  <c:v>62.96</c:v>
                </c:pt>
                <c:pt idx="331">
                  <c:v>62.94</c:v>
                </c:pt>
                <c:pt idx="332">
                  <c:v>62.94</c:v>
                </c:pt>
                <c:pt idx="333">
                  <c:v>62.94</c:v>
                </c:pt>
                <c:pt idx="334">
                  <c:v>62.93</c:v>
                </c:pt>
                <c:pt idx="335">
                  <c:v>62.93</c:v>
                </c:pt>
                <c:pt idx="336">
                  <c:v>62.95</c:v>
                </c:pt>
                <c:pt idx="337">
                  <c:v>62.96</c:v>
                </c:pt>
                <c:pt idx="338">
                  <c:v>62.95</c:v>
                </c:pt>
                <c:pt idx="339">
                  <c:v>62.94</c:v>
                </c:pt>
                <c:pt idx="340">
                  <c:v>62.94</c:v>
                </c:pt>
                <c:pt idx="341">
                  <c:v>62.94</c:v>
                </c:pt>
                <c:pt idx="342">
                  <c:v>62.94</c:v>
                </c:pt>
                <c:pt idx="343">
                  <c:v>62.94</c:v>
                </c:pt>
                <c:pt idx="344">
                  <c:v>62.95</c:v>
                </c:pt>
                <c:pt idx="345">
                  <c:v>62.95</c:v>
                </c:pt>
                <c:pt idx="346">
                  <c:v>62.94</c:v>
                </c:pt>
                <c:pt idx="347">
                  <c:v>62.94</c:v>
                </c:pt>
                <c:pt idx="348">
                  <c:v>62.94</c:v>
                </c:pt>
                <c:pt idx="349">
                  <c:v>62.95</c:v>
                </c:pt>
                <c:pt idx="350">
                  <c:v>62.95</c:v>
                </c:pt>
                <c:pt idx="351">
                  <c:v>62.96</c:v>
                </c:pt>
                <c:pt idx="352">
                  <c:v>62.96</c:v>
                </c:pt>
                <c:pt idx="353">
                  <c:v>62.95</c:v>
                </c:pt>
                <c:pt idx="354">
                  <c:v>62.95</c:v>
                </c:pt>
                <c:pt idx="355">
                  <c:v>62.95</c:v>
                </c:pt>
                <c:pt idx="356">
                  <c:v>62.95</c:v>
                </c:pt>
                <c:pt idx="357">
                  <c:v>62.96</c:v>
                </c:pt>
                <c:pt idx="358">
                  <c:v>62.96</c:v>
                </c:pt>
                <c:pt idx="359">
                  <c:v>62.96</c:v>
                </c:pt>
                <c:pt idx="360">
                  <c:v>62.96</c:v>
                </c:pt>
                <c:pt idx="361">
                  <c:v>62.95</c:v>
                </c:pt>
                <c:pt idx="362">
                  <c:v>62.93</c:v>
                </c:pt>
                <c:pt idx="363">
                  <c:v>62.97</c:v>
                </c:pt>
                <c:pt idx="364">
                  <c:v>62.98</c:v>
                </c:pt>
                <c:pt idx="365">
                  <c:v>62.96</c:v>
                </c:pt>
                <c:pt idx="366">
                  <c:v>62.96</c:v>
                </c:pt>
                <c:pt idx="367">
                  <c:v>62.98</c:v>
                </c:pt>
                <c:pt idx="368">
                  <c:v>63</c:v>
                </c:pt>
                <c:pt idx="369">
                  <c:v>62.99</c:v>
                </c:pt>
                <c:pt idx="370">
                  <c:v>62.97</c:v>
                </c:pt>
                <c:pt idx="371">
                  <c:v>62.98</c:v>
                </c:pt>
                <c:pt idx="372">
                  <c:v>63.01</c:v>
                </c:pt>
                <c:pt idx="373">
                  <c:v>62.98</c:v>
                </c:pt>
                <c:pt idx="374">
                  <c:v>62.92</c:v>
                </c:pt>
                <c:pt idx="375">
                  <c:v>62.92</c:v>
                </c:pt>
                <c:pt idx="376">
                  <c:v>62.97</c:v>
                </c:pt>
                <c:pt idx="377">
                  <c:v>63</c:v>
                </c:pt>
                <c:pt idx="378">
                  <c:v>62.97</c:v>
                </c:pt>
                <c:pt idx="379">
                  <c:v>62.82</c:v>
                </c:pt>
                <c:pt idx="380">
                  <c:v>62.55</c:v>
                </c:pt>
                <c:pt idx="381">
                  <c:v>62.24</c:v>
                </c:pt>
                <c:pt idx="382">
                  <c:v>61.91</c:v>
                </c:pt>
                <c:pt idx="383">
                  <c:v>61.26</c:v>
                </c:pt>
                <c:pt idx="384">
                  <c:v>60.68</c:v>
                </c:pt>
                <c:pt idx="385">
                  <c:v>60.17</c:v>
                </c:pt>
                <c:pt idx="386">
                  <c:v>59.71</c:v>
                </c:pt>
                <c:pt idx="387">
                  <c:v>59.25</c:v>
                </c:pt>
                <c:pt idx="388">
                  <c:v>58.73</c:v>
                </c:pt>
                <c:pt idx="389">
                  <c:v>58.2</c:v>
                </c:pt>
                <c:pt idx="390">
                  <c:v>57.7</c:v>
                </c:pt>
                <c:pt idx="391">
                  <c:v>57.25</c:v>
                </c:pt>
                <c:pt idx="392">
                  <c:v>56.9</c:v>
                </c:pt>
                <c:pt idx="393">
                  <c:v>56.52</c:v>
                </c:pt>
                <c:pt idx="394">
                  <c:v>56.11</c:v>
                </c:pt>
                <c:pt idx="395">
                  <c:v>55.63</c:v>
                </c:pt>
                <c:pt idx="396">
                  <c:v>55</c:v>
                </c:pt>
                <c:pt idx="397">
                  <c:v>54.29</c:v>
                </c:pt>
                <c:pt idx="398">
                  <c:v>53.54</c:v>
                </c:pt>
                <c:pt idx="399">
                  <c:v>52.74</c:v>
                </c:pt>
                <c:pt idx="400">
                  <c:v>51.93</c:v>
                </c:pt>
                <c:pt idx="401">
                  <c:v>51.13</c:v>
                </c:pt>
                <c:pt idx="402">
                  <c:v>50.4</c:v>
                </c:pt>
                <c:pt idx="403">
                  <c:v>49.64</c:v>
                </c:pt>
                <c:pt idx="404">
                  <c:v>48.85</c:v>
                </c:pt>
                <c:pt idx="405">
                  <c:v>48.06</c:v>
                </c:pt>
                <c:pt idx="406">
                  <c:v>47.28</c:v>
                </c:pt>
                <c:pt idx="407">
                  <c:v>46.48</c:v>
                </c:pt>
                <c:pt idx="408">
                  <c:v>45.67</c:v>
                </c:pt>
                <c:pt idx="409">
                  <c:v>44.73</c:v>
                </c:pt>
                <c:pt idx="410">
                  <c:v>43.7</c:v>
                </c:pt>
                <c:pt idx="411">
                  <c:v>42.59</c:v>
                </c:pt>
                <c:pt idx="412">
                  <c:v>41.52</c:v>
                </c:pt>
                <c:pt idx="413">
                  <c:v>40.450000000000003</c:v>
                </c:pt>
                <c:pt idx="414">
                  <c:v>39.450000000000003</c:v>
                </c:pt>
                <c:pt idx="415">
                  <c:v>38.51</c:v>
                </c:pt>
                <c:pt idx="416">
                  <c:v>37.6</c:v>
                </c:pt>
                <c:pt idx="417">
                  <c:v>36.72</c:v>
                </c:pt>
                <c:pt idx="418">
                  <c:v>35.880000000000003</c:v>
                </c:pt>
                <c:pt idx="419">
                  <c:v>35.08</c:v>
                </c:pt>
                <c:pt idx="420">
                  <c:v>34.33</c:v>
                </c:pt>
                <c:pt idx="421">
                  <c:v>33.64</c:v>
                </c:pt>
                <c:pt idx="422">
                  <c:v>32.97</c:v>
                </c:pt>
                <c:pt idx="423">
                  <c:v>32.22</c:v>
                </c:pt>
                <c:pt idx="424">
                  <c:v>31.41</c:v>
                </c:pt>
                <c:pt idx="425">
                  <c:v>30.62</c:v>
                </c:pt>
                <c:pt idx="426">
                  <c:v>29.82</c:v>
                </c:pt>
                <c:pt idx="427">
                  <c:v>29.06</c:v>
                </c:pt>
                <c:pt idx="428">
                  <c:v>28.3</c:v>
                </c:pt>
                <c:pt idx="429">
                  <c:v>27.61</c:v>
                </c:pt>
                <c:pt idx="430">
                  <c:v>26.95</c:v>
                </c:pt>
                <c:pt idx="431">
                  <c:v>26.32</c:v>
                </c:pt>
                <c:pt idx="432">
                  <c:v>25.77</c:v>
                </c:pt>
                <c:pt idx="433">
                  <c:v>25.29</c:v>
                </c:pt>
                <c:pt idx="434">
                  <c:v>24.9</c:v>
                </c:pt>
                <c:pt idx="435">
                  <c:v>24.6</c:v>
                </c:pt>
                <c:pt idx="436">
                  <c:v>24.35</c:v>
                </c:pt>
                <c:pt idx="437">
                  <c:v>24.11</c:v>
                </c:pt>
                <c:pt idx="438">
                  <c:v>23.89</c:v>
                </c:pt>
                <c:pt idx="439">
                  <c:v>23.71</c:v>
                </c:pt>
                <c:pt idx="440">
                  <c:v>23.57</c:v>
                </c:pt>
                <c:pt idx="441">
                  <c:v>23.47</c:v>
                </c:pt>
                <c:pt idx="442">
                  <c:v>23.41</c:v>
                </c:pt>
                <c:pt idx="443">
                  <c:v>23.37</c:v>
                </c:pt>
                <c:pt idx="444">
                  <c:v>23.35</c:v>
                </c:pt>
                <c:pt idx="445">
                  <c:v>23.33</c:v>
                </c:pt>
                <c:pt idx="446">
                  <c:v>23.32</c:v>
                </c:pt>
                <c:pt idx="447">
                  <c:v>23.32</c:v>
                </c:pt>
                <c:pt idx="448">
                  <c:v>23.31</c:v>
                </c:pt>
                <c:pt idx="449">
                  <c:v>23.3</c:v>
                </c:pt>
                <c:pt idx="450">
                  <c:v>23.32</c:v>
                </c:pt>
                <c:pt idx="451">
                  <c:v>23.33</c:v>
                </c:pt>
                <c:pt idx="452">
                  <c:v>23.35</c:v>
                </c:pt>
                <c:pt idx="453">
                  <c:v>23.36</c:v>
                </c:pt>
                <c:pt idx="454">
                  <c:v>23.37</c:v>
                </c:pt>
                <c:pt idx="455">
                  <c:v>23.36</c:v>
                </c:pt>
                <c:pt idx="456">
                  <c:v>23.33</c:v>
                </c:pt>
                <c:pt idx="457">
                  <c:v>23.32</c:v>
                </c:pt>
                <c:pt idx="458">
                  <c:v>23.33</c:v>
                </c:pt>
                <c:pt idx="459">
                  <c:v>23.37</c:v>
                </c:pt>
                <c:pt idx="460">
                  <c:v>23.44</c:v>
                </c:pt>
                <c:pt idx="461">
                  <c:v>23.52</c:v>
                </c:pt>
                <c:pt idx="462">
                  <c:v>23.61</c:v>
                </c:pt>
                <c:pt idx="463">
                  <c:v>23.68</c:v>
                </c:pt>
                <c:pt idx="464">
                  <c:v>23.73</c:v>
                </c:pt>
                <c:pt idx="465">
                  <c:v>23.74</c:v>
                </c:pt>
                <c:pt idx="466">
                  <c:v>23.73</c:v>
                </c:pt>
                <c:pt idx="467">
                  <c:v>23.74</c:v>
                </c:pt>
                <c:pt idx="468">
                  <c:v>23.78</c:v>
                </c:pt>
                <c:pt idx="469">
                  <c:v>23.87</c:v>
                </c:pt>
                <c:pt idx="470">
                  <c:v>24</c:v>
                </c:pt>
                <c:pt idx="471">
                  <c:v>24.13</c:v>
                </c:pt>
                <c:pt idx="472">
                  <c:v>24.3</c:v>
                </c:pt>
                <c:pt idx="473">
                  <c:v>24.45</c:v>
                </c:pt>
                <c:pt idx="474">
                  <c:v>24.62</c:v>
                </c:pt>
                <c:pt idx="475">
                  <c:v>24.83</c:v>
                </c:pt>
                <c:pt idx="476">
                  <c:v>25.1</c:v>
                </c:pt>
                <c:pt idx="477">
                  <c:v>25.41</c:v>
                </c:pt>
                <c:pt idx="478">
                  <c:v>25.72</c:v>
                </c:pt>
                <c:pt idx="479">
                  <c:v>26.06</c:v>
                </c:pt>
                <c:pt idx="480">
                  <c:v>26.38</c:v>
                </c:pt>
                <c:pt idx="481">
                  <c:v>26.53</c:v>
                </c:pt>
                <c:pt idx="482">
                  <c:v>26.7</c:v>
                </c:pt>
                <c:pt idx="483">
                  <c:v>26.76</c:v>
                </c:pt>
                <c:pt idx="484">
                  <c:v>26.78</c:v>
                </c:pt>
                <c:pt idx="485">
                  <c:v>26.74</c:v>
                </c:pt>
                <c:pt idx="486">
                  <c:v>26.72</c:v>
                </c:pt>
                <c:pt idx="487">
                  <c:v>26.94</c:v>
                </c:pt>
                <c:pt idx="488">
                  <c:v>27.25</c:v>
                </c:pt>
                <c:pt idx="489">
                  <c:v>27.6</c:v>
                </c:pt>
                <c:pt idx="490">
                  <c:v>27.98</c:v>
                </c:pt>
                <c:pt idx="491">
                  <c:v>28.38</c:v>
                </c:pt>
                <c:pt idx="492">
                  <c:v>28.78</c:v>
                </c:pt>
                <c:pt idx="493">
                  <c:v>29.21</c:v>
                </c:pt>
                <c:pt idx="494">
                  <c:v>29.63</c:v>
                </c:pt>
                <c:pt idx="495">
                  <c:v>30.06</c:v>
                </c:pt>
                <c:pt idx="496">
                  <c:v>30.54</c:v>
                </c:pt>
                <c:pt idx="497">
                  <c:v>31.03</c:v>
                </c:pt>
                <c:pt idx="498">
                  <c:v>31.55</c:v>
                </c:pt>
                <c:pt idx="499">
                  <c:v>32.130000000000003</c:v>
                </c:pt>
                <c:pt idx="500">
                  <c:v>32.75</c:v>
                </c:pt>
                <c:pt idx="501">
                  <c:v>33.4</c:v>
                </c:pt>
                <c:pt idx="502">
                  <c:v>34.1</c:v>
                </c:pt>
                <c:pt idx="503">
                  <c:v>34.83</c:v>
                </c:pt>
                <c:pt idx="504">
                  <c:v>35.61</c:v>
                </c:pt>
                <c:pt idx="505">
                  <c:v>36.4</c:v>
                </c:pt>
                <c:pt idx="506">
                  <c:v>37.17</c:v>
                </c:pt>
                <c:pt idx="507">
                  <c:v>37.89</c:v>
                </c:pt>
                <c:pt idx="508">
                  <c:v>38.53</c:v>
                </c:pt>
                <c:pt idx="509">
                  <c:v>39.11</c:v>
                </c:pt>
                <c:pt idx="510">
                  <c:v>39.65</c:v>
                </c:pt>
                <c:pt idx="511">
                  <c:v>40.159999999999997</c:v>
                </c:pt>
                <c:pt idx="512">
                  <c:v>40.590000000000003</c:v>
                </c:pt>
                <c:pt idx="513">
                  <c:v>40.96</c:v>
                </c:pt>
                <c:pt idx="514">
                  <c:v>41.34</c:v>
                </c:pt>
                <c:pt idx="515">
                  <c:v>41.72</c:v>
                </c:pt>
                <c:pt idx="516">
                  <c:v>42.16</c:v>
                </c:pt>
                <c:pt idx="517">
                  <c:v>42.65</c:v>
                </c:pt>
                <c:pt idx="518">
                  <c:v>43.19</c:v>
                </c:pt>
                <c:pt idx="519">
                  <c:v>43.82</c:v>
                </c:pt>
                <c:pt idx="520">
                  <c:v>44.52</c:v>
                </c:pt>
                <c:pt idx="521">
                  <c:v>45.26</c:v>
                </c:pt>
                <c:pt idx="522">
                  <c:v>45.98</c:v>
                </c:pt>
                <c:pt idx="523">
                  <c:v>46.61</c:v>
                </c:pt>
                <c:pt idx="524">
                  <c:v>47.14</c:v>
                </c:pt>
                <c:pt idx="525">
                  <c:v>47.61</c:v>
                </c:pt>
                <c:pt idx="526">
                  <c:v>48.01</c:v>
                </c:pt>
                <c:pt idx="527">
                  <c:v>48.41</c:v>
                </c:pt>
                <c:pt idx="528">
                  <c:v>48.8</c:v>
                </c:pt>
                <c:pt idx="529">
                  <c:v>49.21</c:v>
                </c:pt>
                <c:pt idx="530">
                  <c:v>49.63</c:v>
                </c:pt>
                <c:pt idx="531">
                  <c:v>50.05</c:v>
                </c:pt>
                <c:pt idx="532">
                  <c:v>50.45</c:v>
                </c:pt>
                <c:pt idx="533">
                  <c:v>50.81</c:v>
                </c:pt>
                <c:pt idx="534">
                  <c:v>51.13</c:v>
                </c:pt>
                <c:pt idx="535">
                  <c:v>51.4</c:v>
                </c:pt>
                <c:pt idx="536">
                  <c:v>51.63</c:v>
                </c:pt>
                <c:pt idx="537">
                  <c:v>51.84</c:v>
                </c:pt>
                <c:pt idx="538">
                  <c:v>52.04</c:v>
                </c:pt>
                <c:pt idx="539">
                  <c:v>52.33</c:v>
                </c:pt>
                <c:pt idx="540">
                  <c:v>52.69</c:v>
                </c:pt>
                <c:pt idx="541">
                  <c:v>53.09</c:v>
                </c:pt>
                <c:pt idx="542">
                  <c:v>53.47</c:v>
                </c:pt>
                <c:pt idx="543">
                  <c:v>53.78</c:v>
                </c:pt>
                <c:pt idx="544">
                  <c:v>54.05</c:v>
                </c:pt>
                <c:pt idx="545">
                  <c:v>54.28</c:v>
                </c:pt>
                <c:pt idx="546">
                  <c:v>54.52</c:v>
                </c:pt>
                <c:pt idx="547">
                  <c:v>54.82</c:v>
                </c:pt>
                <c:pt idx="548">
                  <c:v>55.15</c:v>
                </c:pt>
                <c:pt idx="549">
                  <c:v>55.49</c:v>
                </c:pt>
                <c:pt idx="550">
                  <c:v>55.85</c:v>
                </c:pt>
                <c:pt idx="551">
                  <c:v>56.2</c:v>
                </c:pt>
                <c:pt idx="552">
                  <c:v>56.55</c:v>
                </c:pt>
                <c:pt idx="553">
                  <c:v>56.94</c:v>
                </c:pt>
                <c:pt idx="554">
                  <c:v>57.35</c:v>
                </c:pt>
                <c:pt idx="555">
                  <c:v>57.83</c:v>
                </c:pt>
                <c:pt idx="556">
                  <c:v>58.35</c:v>
                </c:pt>
                <c:pt idx="557">
                  <c:v>58.88</c:v>
                </c:pt>
                <c:pt idx="558">
                  <c:v>59.47</c:v>
                </c:pt>
                <c:pt idx="559">
                  <c:v>60.16</c:v>
                </c:pt>
                <c:pt idx="560">
                  <c:v>60.72</c:v>
                </c:pt>
                <c:pt idx="561">
                  <c:v>61.2</c:v>
                </c:pt>
                <c:pt idx="562">
                  <c:v>61.82</c:v>
                </c:pt>
                <c:pt idx="563">
                  <c:v>62.25</c:v>
                </c:pt>
                <c:pt idx="564">
                  <c:v>62.47</c:v>
                </c:pt>
                <c:pt idx="565">
                  <c:v>62.5</c:v>
                </c:pt>
                <c:pt idx="566">
                  <c:v>62.37</c:v>
                </c:pt>
                <c:pt idx="567">
                  <c:v>62.26</c:v>
                </c:pt>
                <c:pt idx="568">
                  <c:v>62.23</c:v>
                </c:pt>
                <c:pt idx="569">
                  <c:v>62.28</c:v>
                </c:pt>
                <c:pt idx="570">
                  <c:v>62.33</c:v>
                </c:pt>
                <c:pt idx="571">
                  <c:v>62.37</c:v>
                </c:pt>
                <c:pt idx="572">
                  <c:v>62.36</c:v>
                </c:pt>
                <c:pt idx="573">
                  <c:v>62.31</c:v>
                </c:pt>
                <c:pt idx="574">
                  <c:v>62.3</c:v>
                </c:pt>
                <c:pt idx="575">
                  <c:v>62.32</c:v>
                </c:pt>
                <c:pt idx="576">
                  <c:v>62.34</c:v>
                </c:pt>
                <c:pt idx="577">
                  <c:v>62.36</c:v>
                </c:pt>
                <c:pt idx="578">
                  <c:v>62.34</c:v>
                </c:pt>
                <c:pt idx="579">
                  <c:v>62.33</c:v>
                </c:pt>
                <c:pt idx="580">
                  <c:v>62.33</c:v>
                </c:pt>
                <c:pt idx="581">
                  <c:v>62.34</c:v>
                </c:pt>
                <c:pt idx="582">
                  <c:v>62.35</c:v>
                </c:pt>
                <c:pt idx="583">
                  <c:v>62.34</c:v>
                </c:pt>
                <c:pt idx="584">
                  <c:v>62.33</c:v>
                </c:pt>
                <c:pt idx="585">
                  <c:v>62.34</c:v>
                </c:pt>
                <c:pt idx="586">
                  <c:v>62.35</c:v>
                </c:pt>
                <c:pt idx="587">
                  <c:v>62.34</c:v>
                </c:pt>
                <c:pt idx="588">
                  <c:v>62.34</c:v>
                </c:pt>
                <c:pt idx="589">
                  <c:v>62.34</c:v>
                </c:pt>
                <c:pt idx="590">
                  <c:v>62.35</c:v>
                </c:pt>
                <c:pt idx="591">
                  <c:v>62.37</c:v>
                </c:pt>
                <c:pt idx="592">
                  <c:v>62.4</c:v>
                </c:pt>
                <c:pt idx="593">
                  <c:v>62.4</c:v>
                </c:pt>
                <c:pt idx="594">
                  <c:v>62.39</c:v>
                </c:pt>
                <c:pt idx="595">
                  <c:v>62.4</c:v>
                </c:pt>
                <c:pt idx="596">
                  <c:v>62.4</c:v>
                </c:pt>
                <c:pt idx="597">
                  <c:v>62.4</c:v>
                </c:pt>
                <c:pt idx="598">
                  <c:v>62.41</c:v>
                </c:pt>
                <c:pt idx="599">
                  <c:v>62.4</c:v>
                </c:pt>
                <c:pt idx="600">
                  <c:v>62.38</c:v>
                </c:pt>
                <c:pt idx="601">
                  <c:v>62.39</c:v>
                </c:pt>
                <c:pt idx="602">
                  <c:v>62.39</c:v>
                </c:pt>
                <c:pt idx="603">
                  <c:v>62.4</c:v>
                </c:pt>
                <c:pt idx="604">
                  <c:v>62.4</c:v>
                </c:pt>
                <c:pt idx="605">
                  <c:v>62.39</c:v>
                </c:pt>
                <c:pt idx="606">
                  <c:v>62.41</c:v>
                </c:pt>
                <c:pt idx="607">
                  <c:v>62.43</c:v>
                </c:pt>
                <c:pt idx="608">
                  <c:v>62.43</c:v>
                </c:pt>
                <c:pt idx="609">
                  <c:v>62.44</c:v>
                </c:pt>
                <c:pt idx="610">
                  <c:v>62.46</c:v>
                </c:pt>
                <c:pt idx="611">
                  <c:v>62.5</c:v>
                </c:pt>
                <c:pt idx="612">
                  <c:v>62.55</c:v>
                </c:pt>
                <c:pt idx="613">
                  <c:v>62.58</c:v>
                </c:pt>
                <c:pt idx="614">
                  <c:v>62.6</c:v>
                </c:pt>
                <c:pt idx="615">
                  <c:v>62.63</c:v>
                </c:pt>
                <c:pt idx="616">
                  <c:v>62.63</c:v>
                </c:pt>
                <c:pt idx="617">
                  <c:v>62.65</c:v>
                </c:pt>
                <c:pt idx="618">
                  <c:v>62.71</c:v>
                </c:pt>
                <c:pt idx="619">
                  <c:v>62.86</c:v>
                </c:pt>
                <c:pt idx="620">
                  <c:v>63.05</c:v>
                </c:pt>
                <c:pt idx="621">
                  <c:v>63.27</c:v>
                </c:pt>
                <c:pt idx="622">
                  <c:v>63.54</c:v>
                </c:pt>
                <c:pt idx="623">
                  <c:v>63.89</c:v>
                </c:pt>
                <c:pt idx="624">
                  <c:v>64.290000000000006</c:v>
                </c:pt>
                <c:pt idx="625">
                  <c:v>64.760000000000005</c:v>
                </c:pt>
                <c:pt idx="626">
                  <c:v>65.28</c:v>
                </c:pt>
                <c:pt idx="627">
                  <c:v>65.849999999999994</c:v>
                </c:pt>
                <c:pt idx="628">
                  <c:v>66.430000000000007</c:v>
                </c:pt>
                <c:pt idx="629">
                  <c:v>67.03</c:v>
                </c:pt>
                <c:pt idx="630">
                  <c:v>67.650000000000006</c:v>
                </c:pt>
                <c:pt idx="631">
                  <c:v>68.31</c:v>
                </c:pt>
                <c:pt idx="632">
                  <c:v>69.02</c:v>
                </c:pt>
                <c:pt idx="633">
                  <c:v>69.77</c:v>
                </c:pt>
                <c:pt idx="634">
                  <c:v>70.52</c:v>
                </c:pt>
                <c:pt idx="635">
                  <c:v>71.239999999999995</c:v>
                </c:pt>
                <c:pt idx="636">
                  <c:v>71.89</c:v>
                </c:pt>
                <c:pt idx="637">
                  <c:v>72.48</c:v>
                </c:pt>
                <c:pt idx="638">
                  <c:v>73.010000000000005</c:v>
                </c:pt>
                <c:pt idx="639">
                  <c:v>73.52</c:v>
                </c:pt>
                <c:pt idx="640">
                  <c:v>74.010000000000005</c:v>
                </c:pt>
                <c:pt idx="641">
                  <c:v>74.5</c:v>
                </c:pt>
                <c:pt idx="642">
                  <c:v>75.02</c:v>
                </c:pt>
                <c:pt idx="643">
                  <c:v>75.569999999999993</c:v>
                </c:pt>
                <c:pt idx="644">
                  <c:v>76.150000000000006</c:v>
                </c:pt>
                <c:pt idx="645">
                  <c:v>76.73</c:v>
                </c:pt>
                <c:pt idx="646">
                  <c:v>77.33</c:v>
                </c:pt>
                <c:pt idx="647">
                  <c:v>77.95</c:v>
                </c:pt>
                <c:pt idx="648">
                  <c:v>78.59</c:v>
                </c:pt>
                <c:pt idx="649">
                  <c:v>79.260000000000005</c:v>
                </c:pt>
                <c:pt idx="650">
                  <c:v>79.95</c:v>
                </c:pt>
                <c:pt idx="651">
                  <c:v>80.650000000000006</c:v>
                </c:pt>
                <c:pt idx="652">
                  <c:v>81.37</c:v>
                </c:pt>
                <c:pt idx="653">
                  <c:v>82.15</c:v>
                </c:pt>
                <c:pt idx="654">
                  <c:v>82.98</c:v>
                </c:pt>
                <c:pt idx="655">
                  <c:v>83.85</c:v>
                </c:pt>
                <c:pt idx="656">
                  <c:v>84.72</c:v>
                </c:pt>
                <c:pt idx="657">
                  <c:v>85.7</c:v>
                </c:pt>
                <c:pt idx="658">
                  <c:v>86.59</c:v>
                </c:pt>
                <c:pt idx="659">
                  <c:v>87.47</c:v>
                </c:pt>
                <c:pt idx="660">
                  <c:v>88.21</c:v>
                </c:pt>
                <c:pt idx="661">
                  <c:v>88.84</c:v>
                </c:pt>
                <c:pt idx="662">
                  <c:v>89.38</c:v>
                </c:pt>
                <c:pt idx="663">
                  <c:v>89.9</c:v>
                </c:pt>
                <c:pt idx="664">
                  <c:v>90.4</c:v>
                </c:pt>
                <c:pt idx="665">
                  <c:v>90.9</c:v>
                </c:pt>
                <c:pt idx="666">
                  <c:v>91.4</c:v>
                </c:pt>
                <c:pt idx="667">
                  <c:v>91.89</c:v>
                </c:pt>
                <c:pt idx="668">
                  <c:v>92.35</c:v>
                </c:pt>
                <c:pt idx="669">
                  <c:v>92.75</c:v>
                </c:pt>
                <c:pt idx="670">
                  <c:v>93.09</c:v>
                </c:pt>
                <c:pt idx="671">
                  <c:v>93.39</c:v>
                </c:pt>
                <c:pt idx="672">
                  <c:v>93.65</c:v>
                </c:pt>
                <c:pt idx="673">
                  <c:v>93.91</c:v>
                </c:pt>
                <c:pt idx="674">
                  <c:v>94.21</c:v>
                </c:pt>
                <c:pt idx="675">
                  <c:v>94.56</c:v>
                </c:pt>
                <c:pt idx="676">
                  <c:v>94.93</c:v>
                </c:pt>
                <c:pt idx="677">
                  <c:v>95.31</c:v>
                </c:pt>
                <c:pt idx="678">
                  <c:v>95.69</c:v>
                </c:pt>
                <c:pt idx="679">
                  <c:v>96.07</c:v>
                </c:pt>
                <c:pt idx="680">
                  <c:v>96.44</c:v>
                </c:pt>
                <c:pt idx="681">
                  <c:v>96.79</c:v>
                </c:pt>
                <c:pt idx="682">
                  <c:v>97.15</c:v>
                </c:pt>
                <c:pt idx="683">
                  <c:v>97.51</c:v>
                </c:pt>
                <c:pt idx="684">
                  <c:v>97.87</c:v>
                </c:pt>
                <c:pt idx="685">
                  <c:v>98.21</c:v>
                </c:pt>
                <c:pt idx="686">
                  <c:v>98.53</c:v>
                </c:pt>
                <c:pt idx="687">
                  <c:v>98.81</c:v>
                </c:pt>
                <c:pt idx="688">
                  <c:v>99.05</c:v>
                </c:pt>
                <c:pt idx="689">
                  <c:v>99.25</c:v>
                </c:pt>
                <c:pt idx="690">
                  <c:v>99.42</c:v>
                </c:pt>
                <c:pt idx="691">
                  <c:v>99.58</c:v>
                </c:pt>
                <c:pt idx="692">
                  <c:v>99.73</c:v>
                </c:pt>
                <c:pt idx="693">
                  <c:v>99.86</c:v>
                </c:pt>
                <c:pt idx="694">
                  <c:v>99.98</c:v>
                </c:pt>
                <c:pt idx="695">
                  <c:v>100.09</c:v>
                </c:pt>
                <c:pt idx="696">
                  <c:v>100.19</c:v>
                </c:pt>
                <c:pt idx="697">
                  <c:v>100.29</c:v>
                </c:pt>
                <c:pt idx="698">
                  <c:v>100.39</c:v>
                </c:pt>
                <c:pt idx="699">
                  <c:v>100.51</c:v>
                </c:pt>
                <c:pt idx="700">
                  <c:v>100.63</c:v>
                </c:pt>
                <c:pt idx="701">
                  <c:v>100.76</c:v>
                </c:pt>
                <c:pt idx="702">
                  <c:v>100.86</c:v>
                </c:pt>
                <c:pt idx="703">
                  <c:v>100.95</c:v>
                </c:pt>
                <c:pt idx="704">
                  <c:v>101.02</c:v>
                </c:pt>
                <c:pt idx="705">
                  <c:v>101.07</c:v>
                </c:pt>
                <c:pt idx="706">
                  <c:v>101.12</c:v>
                </c:pt>
                <c:pt idx="707">
                  <c:v>101.15</c:v>
                </c:pt>
                <c:pt idx="708">
                  <c:v>101.16</c:v>
                </c:pt>
                <c:pt idx="709">
                  <c:v>101.15</c:v>
                </c:pt>
                <c:pt idx="710">
                  <c:v>101.13</c:v>
                </c:pt>
                <c:pt idx="711">
                  <c:v>101.09</c:v>
                </c:pt>
                <c:pt idx="712">
                  <c:v>101.04</c:v>
                </c:pt>
                <c:pt idx="713">
                  <c:v>101.01</c:v>
                </c:pt>
                <c:pt idx="714">
                  <c:v>100.99</c:v>
                </c:pt>
                <c:pt idx="715">
                  <c:v>100.97</c:v>
                </c:pt>
                <c:pt idx="716">
                  <c:v>100.94</c:v>
                </c:pt>
                <c:pt idx="717">
                  <c:v>100.92</c:v>
                </c:pt>
                <c:pt idx="718">
                  <c:v>100.89</c:v>
                </c:pt>
                <c:pt idx="719">
                  <c:v>100.85</c:v>
                </c:pt>
                <c:pt idx="720">
                  <c:v>100.82</c:v>
                </c:pt>
                <c:pt idx="721">
                  <c:v>100.79</c:v>
                </c:pt>
                <c:pt idx="722">
                  <c:v>100.78</c:v>
                </c:pt>
                <c:pt idx="723">
                  <c:v>100.77</c:v>
                </c:pt>
                <c:pt idx="724">
                  <c:v>100.78</c:v>
                </c:pt>
                <c:pt idx="725">
                  <c:v>100.79</c:v>
                </c:pt>
                <c:pt idx="726">
                  <c:v>100.8</c:v>
                </c:pt>
                <c:pt idx="727">
                  <c:v>100.81</c:v>
                </c:pt>
                <c:pt idx="728">
                  <c:v>100.83</c:v>
                </c:pt>
                <c:pt idx="729">
                  <c:v>100.84</c:v>
                </c:pt>
                <c:pt idx="730">
                  <c:v>100.84</c:v>
                </c:pt>
                <c:pt idx="731">
                  <c:v>100.83</c:v>
                </c:pt>
                <c:pt idx="732">
                  <c:v>100.81</c:v>
                </c:pt>
                <c:pt idx="733">
                  <c:v>100.76</c:v>
                </c:pt>
                <c:pt idx="734">
                  <c:v>100.7</c:v>
                </c:pt>
                <c:pt idx="735">
                  <c:v>100.61</c:v>
                </c:pt>
                <c:pt idx="736">
                  <c:v>100.51</c:v>
                </c:pt>
                <c:pt idx="737">
                  <c:v>100.4</c:v>
                </c:pt>
                <c:pt idx="738">
                  <c:v>100.3</c:v>
                </c:pt>
                <c:pt idx="739">
                  <c:v>100.19</c:v>
                </c:pt>
                <c:pt idx="740">
                  <c:v>100.08</c:v>
                </c:pt>
                <c:pt idx="741">
                  <c:v>99.97</c:v>
                </c:pt>
                <c:pt idx="742">
                  <c:v>99.83</c:v>
                </c:pt>
                <c:pt idx="743">
                  <c:v>99.67</c:v>
                </c:pt>
                <c:pt idx="744">
                  <c:v>99.48</c:v>
                </c:pt>
                <c:pt idx="745">
                  <c:v>99.27</c:v>
                </c:pt>
                <c:pt idx="746">
                  <c:v>99.05</c:v>
                </c:pt>
                <c:pt idx="747">
                  <c:v>98.82</c:v>
                </c:pt>
                <c:pt idx="748">
                  <c:v>98.58</c:v>
                </c:pt>
                <c:pt idx="749">
                  <c:v>98.33</c:v>
                </c:pt>
                <c:pt idx="750">
                  <c:v>98.06</c:v>
                </c:pt>
                <c:pt idx="751">
                  <c:v>97.77</c:v>
                </c:pt>
                <c:pt idx="752">
                  <c:v>97.49</c:v>
                </c:pt>
                <c:pt idx="753">
                  <c:v>97.19</c:v>
                </c:pt>
                <c:pt idx="754">
                  <c:v>96.84</c:v>
                </c:pt>
                <c:pt idx="755">
                  <c:v>96.42</c:v>
                </c:pt>
                <c:pt idx="756">
                  <c:v>95.92</c:v>
                </c:pt>
                <c:pt idx="757">
                  <c:v>95.32</c:v>
                </c:pt>
                <c:pt idx="758">
                  <c:v>94.63</c:v>
                </c:pt>
                <c:pt idx="759">
                  <c:v>93.87</c:v>
                </c:pt>
                <c:pt idx="760">
                  <c:v>93.04</c:v>
                </c:pt>
                <c:pt idx="761">
                  <c:v>92.18</c:v>
                </c:pt>
                <c:pt idx="762">
                  <c:v>91.31</c:v>
                </c:pt>
                <c:pt idx="763">
                  <c:v>90.43</c:v>
                </c:pt>
                <c:pt idx="764">
                  <c:v>89.54</c:v>
                </c:pt>
                <c:pt idx="765">
                  <c:v>88.61</c:v>
                </c:pt>
                <c:pt idx="766">
                  <c:v>87.67</c:v>
                </c:pt>
                <c:pt idx="767">
                  <c:v>86.68</c:v>
                </c:pt>
                <c:pt idx="768">
                  <c:v>85.69</c:v>
                </c:pt>
                <c:pt idx="769">
                  <c:v>84.68</c:v>
                </c:pt>
                <c:pt idx="770">
                  <c:v>83.66</c:v>
                </c:pt>
                <c:pt idx="771">
                  <c:v>82.61</c:v>
                </c:pt>
                <c:pt idx="772">
                  <c:v>81.55</c:v>
                </c:pt>
                <c:pt idx="773">
                  <c:v>80.5</c:v>
                </c:pt>
                <c:pt idx="774">
                  <c:v>79.459999999999994</c:v>
                </c:pt>
                <c:pt idx="775">
                  <c:v>78.47</c:v>
                </c:pt>
                <c:pt idx="776">
                  <c:v>77.510000000000005</c:v>
                </c:pt>
                <c:pt idx="777">
                  <c:v>76.569999999999993</c:v>
                </c:pt>
                <c:pt idx="778">
                  <c:v>75.67</c:v>
                </c:pt>
                <c:pt idx="779">
                  <c:v>74.8</c:v>
                </c:pt>
                <c:pt idx="780">
                  <c:v>73.97</c:v>
                </c:pt>
                <c:pt idx="781">
                  <c:v>73.19</c:v>
                </c:pt>
                <c:pt idx="782">
                  <c:v>72.45</c:v>
                </c:pt>
                <c:pt idx="783">
                  <c:v>71.739999999999995</c:v>
                </c:pt>
                <c:pt idx="784">
                  <c:v>71.08</c:v>
                </c:pt>
                <c:pt idx="785">
                  <c:v>70.459999999999994</c:v>
                </c:pt>
                <c:pt idx="786">
                  <c:v>69.84</c:v>
                </c:pt>
                <c:pt idx="787">
                  <c:v>69.23</c:v>
                </c:pt>
                <c:pt idx="788">
                  <c:v>68.59</c:v>
                </c:pt>
                <c:pt idx="789">
                  <c:v>67.92</c:v>
                </c:pt>
                <c:pt idx="790">
                  <c:v>67.209999999999994</c:v>
                </c:pt>
                <c:pt idx="791">
                  <c:v>66.5</c:v>
                </c:pt>
                <c:pt idx="792">
                  <c:v>65.81</c:v>
                </c:pt>
                <c:pt idx="793">
                  <c:v>65.099999999999994</c:v>
                </c:pt>
                <c:pt idx="794">
                  <c:v>64.36</c:v>
                </c:pt>
                <c:pt idx="795">
                  <c:v>63.58</c:v>
                </c:pt>
                <c:pt idx="796">
                  <c:v>62.73</c:v>
                </c:pt>
                <c:pt idx="797">
                  <c:v>62.15</c:v>
                </c:pt>
                <c:pt idx="798">
                  <c:v>62.07</c:v>
                </c:pt>
                <c:pt idx="799">
                  <c:v>62.26</c:v>
                </c:pt>
                <c:pt idx="800">
                  <c:v>62.57</c:v>
                </c:pt>
                <c:pt idx="801">
                  <c:v>62.88</c:v>
                </c:pt>
                <c:pt idx="802">
                  <c:v>63.08</c:v>
                </c:pt>
                <c:pt idx="803">
                  <c:v>63.09</c:v>
                </c:pt>
                <c:pt idx="804">
                  <c:v>62.97</c:v>
                </c:pt>
                <c:pt idx="805">
                  <c:v>62.92</c:v>
                </c:pt>
                <c:pt idx="806">
                  <c:v>62.95</c:v>
                </c:pt>
                <c:pt idx="807">
                  <c:v>62.98</c:v>
                </c:pt>
                <c:pt idx="808">
                  <c:v>62.99</c:v>
                </c:pt>
                <c:pt idx="809">
                  <c:v>62.98</c:v>
                </c:pt>
                <c:pt idx="810">
                  <c:v>62.97</c:v>
                </c:pt>
                <c:pt idx="811">
                  <c:v>62.97</c:v>
                </c:pt>
                <c:pt idx="812">
                  <c:v>62.98</c:v>
                </c:pt>
                <c:pt idx="813">
                  <c:v>62.96</c:v>
                </c:pt>
                <c:pt idx="814">
                  <c:v>62.96</c:v>
                </c:pt>
                <c:pt idx="815">
                  <c:v>62.96</c:v>
                </c:pt>
                <c:pt idx="816">
                  <c:v>62.97</c:v>
                </c:pt>
                <c:pt idx="817">
                  <c:v>62.97</c:v>
                </c:pt>
                <c:pt idx="818">
                  <c:v>62.96</c:v>
                </c:pt>
                <c:pt idx="819">
                  <c:v>62.96</c:v>
                </c:pt>
                <c:pt idx="820">
                  <c:v>62.97</c:v>
                </c:pt>
                <c:pt idx="821">
                  <c:v>62.97</c:v>
                </c:pt>
                <c:pt idx="822">
                  <c:v>62.96</c:v>
                </c:pt>
                <c:pt idx="823">
                  <c:v>62.96</c:v>
                </c:pt>
                <c:pt idx="824">
                  <c:v>62.96</c:v>
                </c:pt>
                <c:pt idx="825">
                  <c:v>62.97</c:v>
                </c:pt>
                <c:pt idx="826">
                  <c:v>62.96</c:v>
                </c:pt>
                <c:pt idx="827">
                  <c:v>62.96</c:v>
                </c:pt>
                <c:pt idx="828">
                  <c:v>62.96</c:v>
                </c:pt>
                <c:pt idx="829">
                  <c:v>62.96</c:v>
                </c:pt>
                <c:pt idx="830">
                  <c:v>62.96</c:v>
                </c:pt>
                <c:pt idx="831">
                  <c:v>62.96</c:v>
                </c:pt>
                <c:pt idx="832">
                  <c:v>62.96</c:v>
                </c:pt>
                <c:pt idx="833">
                  <c:v>62.96</c:v>
                </c:pt>
                <c:pt idx="834">
                  <c:v>62.96</c:v>
                </c:pt>
                <c:pt idx="835">
                  <c:v>62.96</c:v>
                </c:pt>
                <c:pt idx="836">
                  <c:v>62.96</c:v>
                </c:pt>
                <c:pt idx="837">
                  <c:v>62.97</c:v>
                </c:pt>
                <c:pt idx="838">
                  <c:v>62.96</c:v>
                </c:pt>
                <c:pt idx="839">
                  <c:v>62.96</c:v>
                </c:pt>
                <c:pt idx="840">
                  <c:v>62.96</c:v>
                </c:pt>
                <c:pt idx="841">
                  <c:v>62.96</c:v>
                </c:pt>
                <c:pt idx="842">
                  <c:v>62.96</c:v>
                </c:pt>
                <c:pt idx="843">
                  <c:v>62.96</c:v>
                </c:pt>
                <c:pt idx="844">
                  <c:v>62.96</c:v>
                </c:pt>
                <c:pt idx="845">
                  <c:v>62.96</c:v>
                </c:pt>
                <c:pt idx="846">
                  <c:v>62.96</c:v>
                </c:pt>
                <c:pt idx="847">
                  <c:v>62.96</c:v>
                </c:pt>
                <c:pt idx="848">
                  <c:v>62.96</c:v>
                </c:pt>
                <c:pt idx="849">
                  <c:v>62.96</c:v>
                </c:pt>
                <c:pt idx="850">
                  <c:v>62.96</c:v>
                </c:pt>
                <c:pt idx="851">
                  <c:v>62.96</c:v>
                </c:pt>
                <c:pt idx="852">
                  <c:v>62.96</c:v>
                </c:pt>
                <c:pt idx="853">
                  <c:v>62.96</c:v>
                </c:pt>
                <c:pt idx="854">
                  <c:v>62.96</c:v>
                </c:pt>
                <c:pt idx="855">
                  <c:v>62.97</c:v>
                </c:pt>
                <c:pt idx="856">
                  <c:v>62.97</c:v>
                </c:pt>
                <c:pt idx="857">
                  <c:v>62.97</c:v>
                </c:pt>
                <c:pt idx="858">
                  <c:v>62.97</c:v>
                </c:pt>
                <c:pt idx="859">
                  <c:v>62.97</c:v>
                </c:pt>
                <c:pt idx="860">
                  <c:v>62.96</c:v>
                </c:pt>
                <c:pt idx="861">
                  <c:v>62.96</c:v>
                </c:pt>
                <c:pt idx="862">
                  <c:v>62.96</c:v>
                </c:pt>
                <c:pt idx="863">
                  <c:v>62.96</c:v>
                </c:pt>
                <c:pt idx="864">
                  <c:v>62.97</c:v>
                </c:pt>
                <c:pt idx="865">
                  <c:v>62.97</c:v>
                </c:pt>
                <c:pt idx="866">
                  <c:v>62.97</c:v>
                </c:pt>
                <c:pt idx="867">
                  <c:v>62.96</c:v>
                </c:pt>
                <c:pt idx="868">
                  <c:v>62.96</c:v>
                </c:pt>
                <c:pt idx="869">
                  <c:v>62.96</c:v>
                </c:pt>
                <c:pt idx="870">
                  <c:v>62.96</c:v>
                </c:pt>
                <c:pt idx="871">
                  <c:v>62.96</c:v>
                </c:pt>
                <c:pt idx="872">
                  <c:v>62.96</c:v>
                </c:pt>
                <c:pt idx="873">
                  <c:v>62.96</c:v>
                </c:pt>
                <c:pt idx="874">
                  <c:v>62.96</c:v>
                </c:pt>
                <c:pt idx="875">
                  <c:v>62.96</c:v>
                </c:pt>
                <c:pt idx="876">
                  <c:v>62.96</c:v>
                </c:pt>
                <c:pt idx="877">
                  <c:v>62.96</c:v>
                </c:pt>
                <c:pt idx="878">
                  <c:v>62.96</c:v>
                </c:pt>
                <c:pt idx="879">
                  <c:v>62.96</c:v>
                </c:pt>
                <c:pt idx="880">
                  <c:v>62.96</c:v>
                </c:pt>
                <c:pt idx="881">
                  <c:v>62.96</c:v>
                </c:pt>
                <c:pt idx="882">
                  <c:v>62.96</c:v>
                </c:pt>
                <c:pt idx="883">
                  <c:v>62.96</c:v>
                </c:pt>
                <c:pt idx="884">
                  <c:v>62.96</c:v>
                </c:pt>
                <c:pt idx="885">
                  <c:v>62.96</c:v>
                </c:pt>
                <c:pt idx="886">
                  <c:v>62.96</c:v>
                </c:pt>
                <c:pt idx="887">
                  <c:v>62.96</c:v>
                </c:pt>
                <c:pt idx="888">
                  <c:v>62.96</c:v>
                </c:pt>
                <c:pt idx="889">
                  <c:v>62.96</c:v>
                </c:pt>
                <c:pt idx="890">
                  <c:v>62.96</c:v>
                </c:pt>
                <c:pt idx="891">
                  <c:v>62.96</c:v>
                </c:pt>
                <c:pt idx="892">
                  <c:v>62.96</c:v>
                </c:pt>
                <c:pt idx="893">
                  <c:v>62.96</c:v>
                </c:pt>
                <c:pt idx="894">
                  <c:v>62.97</c:v>
                </c:pt>
                <c:pt idx="895">
                  <c:v>62.97</c:v>
                </c:pt>
                <c:pt idx="896">
                  <c:v>62.97</c:v>
                </c:pt>
                <c:pt idx="897">
                  <c:v>62.97</c:v>
                </c:pt>
                <c:pt idx="898">
                  <c:v>62.97</c:v>
                </c:pt>
                <c:pt idx="899">
                  <c:v>62.97</c:v>
                </c:pt>
                <c:pt idx="900">
                  <c:v>62.97</c:v>
                </c:pt>
                <c:pt idx="901">
                  <c:v>62.97</c:v>
                </c:pt>
                <c:pt idx="902">
                  <c:v>62.97</c:v>
                </c:pt>
                <c:pt idx="903">
                  <c:v>62.97</c:v>
                </c:pt>
                <c:pt idx="904">
                  <c:v>62.97</c:v>
                </c:pt>
                <c:pt idx="905">
                  <c:v>62.97</c:v>
                </c:pt>
                <c:pt idx="906">
                  <c:v>62.97</c:v>
                </c:pt>
                <c:pt idx="907">
                  <c:v>62.97</c:v>
                </c:pt>
                <c:pt idx="908">
                  <c:v>62.97</c:v>
                </c:pt>
                <c:pt idx="909">
                  <c:v>62.97</c:v>
                </c:pt>
                <c:pt idx="910">
                  <c:v>62.97</c:v>
                </c:pt>
                <c:pt idx="911">
                  <c:v>62.97</c:v>
                </c:pt>
                <c:pt idx="912">
                  <c:v>62.97</c:v>
                </c:pt>
                <c:pt idx="913">
                  <c:v>62.97</c:v>
                </c:pt>
                <c:pt idx="914">
                  <c:v>62.97</c:v>
                </c:pt>
                <c:pt idx="915">
                  <c:v>62.97</c:v>
                </c:pt>
                <c:pt idx="916">
                  <c:v>62.97</c:v>
                </c:pt>
                <c:pt idx="917">
                  <c:v>62.97</c:v>
                </c:pt>
                <c:pt idx="918">
                  <c:v>62.97</c:v>
                </c:pt>
                <c:pt idx="919">
                  <c:v>62.97</c:v>
                </c:pt>
                <c:pt idx="920">
                  <c:v>62.97</c:v>
                </c:pt>
                <c:pt idx="921">
                  <c:v>62.97</c:v>
                </c:pt>
                <c:pt idx="922">
                  <c:v>62.97</c:v>
                </c:pt>
                <c:pt idx="923">
                  <c:v>62.97</c:v>
                </c:pt>
                <c:pt idx="924">
                  <c:v>62.98</c:v>
                </c:pt>
                <c:pt idx="925">
                  <c:v>62.98</c:v>
                </c:pt>
                <c:pt idx="926">
                  <c:v>62.98</c:v>
                </c:pt>
                <c:pt idx="927">
                  <c:v>62.98</c:v>
                </c:pt>
                <c:pt idx="928">
                  <c:v>62.98</c:v>
                </c:pt>
                <c:pt idx="929">
                  <c:v>62.98</c:v>
                </c:pt>
                <c:pt idx="930">
                  <c:v>62.98</c:v>
                </c:pt>
                <c:pt idx="931">
                  <c:v>62.98</c:v>
                </c:pt>
                <c:pt idx="932">
                  <c:v>62.98</c:v>
                </c:pt>
                <c:pt idx="933">
                  <c:v>62.98</c:v>
                </c:pt>
                <c:pt idx="934">
                  <c:v>62.98</c:v>
                </c:pt>
                <c:pt idx="935">
                  <c:v>62.98</c:v>
                </c:pt>
                <c:pt idx="936">
                  <c:v>62.98</c:v>
                </c:pt>
                <c:pt idx="937">
                  <c:v>62.98</c:v>
                </c:pt>
                <c:pt idx="938">
                  <c:v>62.98</c:v>
                </c:pt>
                <c:pt idx="939">
                  <c:v>62.98</c:v>
                </c:pt>
                <c:pt idx="940">
                  <c:v>62.98</c:v>
                </c:pt>
                <c:pt idx="941">
                  <c:v>62.98</c:v>
                </c:pt>
                <c:pt idx="942">
                  <c:v>62.99</c:v>
                </c:pt>
                <c:pt idx="943">
                  <c:v>62.99</c:v>
                </c:pt>
                <c:pt idx="944">
                  <c:v>62.99</c:v>
                </c:pt>
                <c:pt idx="945">
                  <c:v>62.99</c:v>
                </c:pt>
                <c:pt idx="946">
                  <c:v>62.99</c:v>
                </c:pt>
                <c:pt idx="947">
                  <c:v>62.99</c:v>
                </c:pt>
                <c:pt idx="948">
                  <c:v>62.99</c:v>
                </c:pt>
                <c:pt idx="949">
                  <c:v>62.99</c:v>
                </c:pt>
                <c:pt idx="950">
                  <c:v>62.99</c:v>
                </c:pt>
                <c:pt idx="951">
                  <c:v>62.99</c:v>
                </c:pt>
                <c:pt idx="952">
                  <c:v>62.99</c:v>
                </c:pt>
                <c:pt idx="953">
                  <c:v>62.99</c:v>
                </c:pt>
                <c:pt idx="954">
                  <c:v>62.99</c:v>
                </c:pt>
                <c:pt idx="955">
                  <c:v>62.99</c:v>
                </c:pt>
                <c:pt idx="956">
                  <c:v>62.99</c:v>
                </c:pt>
                <c:pt idx="957">
                  <c:v>62.99</c:v>
                </c:pt>
                <c:pt idx="958">
                  <c:v>63</c:v>
                </c:pt>
                <c:pt idx="959">
                  <c:v>62.99</c:v>
                </c:pt>
                <c:pt idx="960">
                  <c:v>62.99</c:v>
                </c:pt>
                <c:pt idx="961">
                  <c:v>62.99</c:v>
                </c:pt>
                <c:pt idx="962">
                  <c:v>62.99</c:v>
                </c:pt>
                <c:pt idx="963">
                  <c:v>62.99</c:v>
                </c:pt>
                <c:pt idx="964">
                  <c:v>62.99</c:v>
                </c:pt>
                <c:pt idx="965">
                  <c:v>62.99</c:v>
                </c:pt>
                <c:pt idx="966">
                  <c:v>62.99</c:v>
                </c:pt>
                <c:pt idx="967">
                  <c:v>62.99</c:v>
                </c:pt>
                <c:pt idx="968">
                  <c:v>62.99</c:v>
                </c:pt>
                <c:pt idx="969">
                  <c:v>62.99</c:v>
                </c:pt>
                <c:pt idx="970">
                  <c:v>62.99</c:v>
                </c:pt>
                <c:pt idx="971">
                  <c:v>62.99</c:v>
                </c:pt>
                <c:pt idx="972">
                  <c:v>62.99</c:v>
                </c:pt>
                <c:pt idx="973">
                  <c:v>62.99</c:v>
                </c:pt>
                <c:pt idx="974">
                  <c:v>62.99</c:v>
                </c:pt>
                <c:pt idx="975">
                  <c:v>62.99</c:v>
                </c:pt>
                <c:pt idx="976">
                  <c:v>63</c:v>
                </c:pt>
                <c:pt idx="977">
                  <c:v>63.02</c:v>
                </c:pt>
                <c:pt idx="978">
                  <c:v>63.08</c:v>
                </c:pt>
                <c:pt idx="979">
                  <c:v>63.6</c:v>
                </c:pt>
                <c:pt idx="980">
                  <c:v>63.9</c:v>
                </c:pt>
                <c:pt idx="981">
                  <c:v>64.05</c:v>
                </c:pt>
                <c:pt idx="982">
                  <c:v>64.03</c:v>
                </c:pt>
                <c:pt idx="983">
                  <c:v>64.02</c:v>
                </c:pt>
                <c:pt idx="984">
                  <c:v>64.010000000000005</c:v>
                </c:pt>
                <c:pt idx="985">
                  <c:v>63.97</c:v>
                </c:pt>
                <c:pt idx="986">
                  <c:v>63.96</c:v>
                </c:pt>
                <c:pt idx="987">
                  <c:v>63.95</c:v>
                </c:pt>
                <c:pt idx="988">
                  <c:v>63.93</c:v>
                </c:pt>
                <c:pt idx="989">
                  <c:v>63.93</c:v>
                </c:pt>
                <c:pt idx="990">
                  <c:v>63.94</c:v>
                </c:pt>
                <c:pt idx="991">
                  <c:v>63.95</c:v>
                </c:pt>
                <c:pt idx="992">
                  <c:v>63.94</c:v>
                </c:pt>
                <c:pt idx="993">
                  <c:v>63.93</c:v>
                </c:pt>
                <c:pt idx="994">
                  <c:v>63.94</c:v>
                </c:pt>
                <c:pt idx="995">
                  <c:v>63.95</c:v>
                </c:pt>
                <c:pt idx="996">
                  <c:v>63.94</c:v>
                </c:pt>
                <c:pt idx="997">
                  <c:v>63.94</c:v>
                </c:pt>
                <c:pt idx="998">
                  <c:v>63.95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DF-4683-9370-B51218676841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sudut azimuth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Sheet3!$C$2:$C$1000</c:f>
              <c:numCache>
                <c:formatCode>0.00</c:formatCode>
                <c:ptCount val="9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0.04</c:v>
                </c:pt>
                <c:pt idx="6">
                  <c:v>0.08</c:v>
                </c:pt>
                <c:pt idx="7">
                  <c:v>-0.05</c:v>
                </c:pt>
                <c:pt idx="8">
                  <c:v>-0.46</c:v>
                </c:pt>
                <c:pt idx="9">
                  <c:v>-1.05</c:v>
                </c:pt>
                <c:pt idx="10">
                  <c:v>-1.59</c:v>
                </c:pt>
                <c:pt idx="11">
                  <c:v>-2.65</c:v>
                </c:pt>
                <c:pt idx="12">
                  <c:v>-3.09</c:v>
                </c:pt>
                <c:pt idx="13">
                  <c:v>-3.37</c:v>
                </c:pt>
                <c:pt idx="14">
                  <c:v>-3.35</c:v>
                </c:pt>
                <c:pt idx="15">
                  <c:v>-3.42</c:v>
                </c:pt>
                <c:pt idx="16">
                  <c:v>-3.73</c:v>
                </c:pt>
                <c:pt idx="17">
                  <c:v>-4.16</c:v>
                </c:pt>
                <c:pt idx="18">
                  <c:v>-4.7</c:v>
                </c:pt>
                <c:pt idx="19">
                  <c:v>-5.24</c:v>
                </c:pt>
                <c:pt idx="20">
                  <c:v>-5.67</c:v>
                </c:pt>
                <c:pt idx="21">
                  <c:v>-5.97</c:v>
                </c:pt>
                <c:pt idx="22">
                  <c:v>-6.18</c:v>
                </c:pt>
                <c:pt idx="23">
                  <c:v>-6.51</c:v>
                </c:pt>
                <c:pt idx="24">
                  <c:v>-6.92</c:v>
                </c:pt>
                <c:pt idx="25">
                  <c:v>-7.46</c:v>
                </c:pt>
                <c:pt idx="26">
                  <c:v>-8.06</c:v>
                </c:pt>
                <c:pt idx="27">
                  <c:v>-8.6300000000000008</c:v>
                </c:pt>
                <c:pt idx="28">
                  <c:v>-9.1199999999999992</c:v>
                </c:pt>
                <c:pt idx="29">
                  <c:v>-9.5500000000000007</c:v>
                </c:pt>
                <c:pt idx="30">
                  <c:v>-10.029999999999999</c:v>
                </c:pt>
                <c:pt idx="31">
                  <c:v>-10.61</c:v>
                </c:pt>
                <c:pt idx="32">
                  <c:v>-11.31</c:v>
                </c:pt>
                <c:pt idx="33">
                  <c:v>-12.05</c:v>
                </c:pt>
                <c:pt idx="34">
                  <c:v>-12.69</c:v>
                </c:pt>
                <c:pt idx="35">
                  <c:v>-13.26</c:v>
                </c:pt>
                <c:pt idx="36">
                  <c:v>-13.88</c:v>
                </c:pt>
                <c:pt idx="37">
                  <c:v>-14.42</c:v>
                </c:pt>
                <c:pt idx="38">
                  <c:v>-14.97</c:v>
                </c:pt>
                <c:pt idx="39">
                  <c:v>-15.57</c:v>
                </c:pt>
                <c:pt idx="40">
                  <c:v>-16.22</c:v>
                </c:pt>
                <c:pt idx="41">
                  <c:v>-16.7</c:v>
                </c:pt>
                <c:pt idx="42">
                  <c:v>-17.23</c:v>
                </c:pt>
                <c:pt idx="43">
                  <c:v>-17.850000000000001</c:v>
                </c:pt>
                <c:pt idx="44">
                  <c:v>-18.55</c:v>
                </c:pt>
                <c:pt idx="45">
                  <c:v>-19.29</c:v>
                </c:pt>
                <c:pt idx="46">
                  <c:v>-20.16</c:v>
                </c:pt>
                <c:pt idx="47">
                  <c:v>-20.99</c:v>
                </c:pt>
                <c:pt idx="48">
                  <c:v>-21.79</c:v>
                </c:pt>
                <c:pt idx="49">
                  <c:v>-22.53</c:v>
                </c:pt>
                <c:pt idx="50">
                  <c:v>-23.31</c:v>
                </c:pt>
                <c:pt idx="51">
                  <c:v>-24</c:v>
                </c:pt>
                <c:pt idx="52">
                  <c:v>-24.73</c:v>
                </c:pt>
                <c:pt idx="53">
                  <c:v>-25.54</c:v>
                </c:pt>
                <c:pt idx="54">
                  <c:v>-26.35</c:v>
                </c:pt>
                <c:pt idx="55">
                  <c:v>-27.09</c:v>
                </c:pt>
                <c:pt idx="56">
                  <c:v>-27.78</c:v>
                </c:pt>
                <c:pt idx="57">
                  <c:v>-28.56</c:v>
                </c:pt>
                <c:pt idx="58">
                  <c:v>-29.27</c:v>
                </c:pt>
                <c:pt idx="59">
                  <c:v>-29.99</c:v>
                </c:pt>
                <c:pt idx="60">
                  <c:v>-30.72</c:v>
                </c:pt>
                <c:pt idx="61">
                  <c:v>-31.63</c:v>
                </c:pt>
                <c:pt idx="62">
                  <c:v>-32.409999999999997</c:v>
                </c:pt>
                <c:pt idx="63">
                  <c:v>-33.25</c:v>
                </c:pt>
                <c:pt idx="64">
                  <c:v>-34.119999999999997</c:v>
                </c:pt>
                <c:pt idx="65">
                  <c:v>-34.92</c:v>
                </c:pt>
                <c:pt idx="66">
                  <c:v>-35.76</c:v>
                </c:pt>
                <c:pt idx="67">
                  <c:v>-36.64</c:v>
                </c:pt>
                <c:pt idx="68">
                  <c:v>-37.49</c:v>
                </c:pt>
                <c:pt idx="69">
                  <c:v>-38.25</c:v>
                </c:pt>
                <c:pt idx="70">
                  <c:v>-39.08</c:v>
                </c:pt>
                <c:pt idx="71">
                  <c:v>-39.99</c:v>
                </c:pt>
                <c:pt idx="72">
                  <c:v>-40.89</c:v>
                </c:pt>
                <c:pt idx="73">
                  <c:v>-41.64</c:v>
                </c:pt>
                <c:pt idx="74">
                  <c:v>-42.37</c:v>
                </c:pt>
                <c:pt idx="75">
                  <c:v>-42.98</c:v>
                </c:pt>
                <c:pt idx="76">
                  <c:v>-43.59</c:v>
                </c:pt>
                <c:pt idx="77">
                  <c:v>-44.25</c:v>
                </c:pt>
                <c:pt idx="78">
                  <c:v>-45.11</c:v>
                </c:pt>
                <c:pt idx="79">
                  <c:v>-46.04</c:v>
                </c:pt>
                <c:pt idx="80">
                  <c:v>-46.93</c:v>
                </c:pt>
                <c:pt idx="81">
                  <c:v>-47.6</c:v>
                </c:pt>
                <c:pt idx="82">
                  <c:v>-48.35</c:v>
                </c:pt>
                <c:pt idx="83">
                  <c:v>-49.17</c:v>
                </c:pt>
                <c:pt idx="84">
                  <c:v>-50.1</c:v>
                </c:pt>
                <c:pt idx="85">
                  <c:v>-50.95</c:v>
                </c:pt>
                <c:pt idx="86">
                  <c:v>-51.88</c:v>
                </c:pt>
                <c:pt idx="87">
                  <c:v>-52.88</c:v>
                </c:pt>
                <c:pt idx="88">
                  <c:v>-53.59</c:v>
                </c:pt>
                <c:pt idx="89">
                  <c:v>-54.08</c:v>
                </c:pt>
                <c:pt idx="90">
                  <c:v>-55.05</c:v>
                </c:pt>
                <c:pt idx="91">
                  <c:v>-55.76</c:v>
                </c:pt>
                <c:pt idx="92">
                  <c:v>-56.33</c:v>
                </c:pt>
                <c:pt idx="93">
                  <c:v>-57.06</c:v>
                </c:pt>
                <c:pt idx="94">
                  <c:v>-57.54</c:v>
                </c:pt>
                <c:pt idx="95">
                  <c:v>-57.77</c:v>
                </c:pt>
                <c:pt idx="96">
                  <c:v>-57.84</c:v>
                </c:pt>
                <c:pt idx="97">
                  <c:v>-57.83</c:v>
                </c:pt>
                <c:pt idx="98">
                  <c:v>-57.75</c:v>
                </c:pt>
                <c:pt idx="99">
                  <c:v>-57.7</c:v>
                </c:pt>
                <c:pt idx="100">
                  <c:v>-57.71</c:v>
                </c:pt>
                <c:pt idx="101">
                  <c:v>-57.74</c:v>
                </c:pt>
                <c:pt idx="102">
                  <c:v>-57.87</c:v>
                </c:pt>
                <c:pt idx="103">
                  <c:v>-58.09</c:v>
                </c:pt>
                <c:pt idx="104">
                  <c:v>-58.18</c:v>
                </c:pt>
                <c:pt idx="105">
                  <c:v>-58.18</c:v>
                </c:pt>
                <c:pt idx="106">
                  <c:v>-58.17</c:v>
                </c:pt>
                <c:pt idx="107">
                  <c:v>-58.12</c:v>
                </c:pt>
                <c:pt idx="108">
                  <c:v>-58.08</c:v>
                </c:pt>
                <c:pt idx="109">
                  <c:v>-58.06</c:v>
                </c:pt>
                <c:pt idx="110">
                  <c:v>-58.08</c:v>
                </c:pt>
                <c:pt idx="111">
                  <c:v>-58.1</c:v>
                </c:pt>
                <c:pt idx="112">
                  <c:v>-58.12</c:v>
                </c:pt>
                <c:pt idx="113">
                  <c:v>-58.11</c:v>
                </c:pt>
                <c:pt idx="114">
                  <c:v>-58.09</c:v>
                </c:pt>
                <c:pt idx="115">
                  <c:v>-58.06</c:v>
                </c:pt>
                <c:pt idx="116">
                  <c:v>-58.06</c:v>
                </c:pt>
                <c:pt idx="117">
                  <c:v>-58.06</c:v>
                </c:pt>
                <c:pt idx="118">
                  <c:v>-58.07</c:v>
                </c:pt>
                <c:pt idx="119">
                  <c:v>-58.08</c:v>
                </c:pt>
                <c:pt idx="120">
                  <c:v>-58.07</c:v>
                </c:pt>
                <c:pt idx="121">
                  <c:v>-58.05</c:v>
                </c:pt>
                <c:pt idx="122">
                  <c:v>-58.04</c:v>
                </c:pt>
                <c:pt idx="123">
                  <c:v>-58.04</c:v>
                </c:pt>
                <c:pt idx="124">
                  <c:v>-58.05</c:v>
                </c:pt>
                <c:pt idx="125">
                  <c:v>-58.05</c:v>
                </c:pt>
                <c:pt idx="126">
                  <c:v>-58.04</c:v>
                </c:pt>
                <c:pt idx="127">
                  <c:v>-58.03</c:v>
                </c:pt>
                <c:pt idx="128">
                  <c:v>-58.02</c:v>
                </c:pt>
                <c:pt idx="129">
                  <c:v>-58.01</c:v>
                </c:pt>
                <c:pt idx="130">
                  <c:v>-58.01</c:v>
                </c:pt>
                <c:pt idx="131">
                  <c:v>-58.04</c:v>
                </c:pt>
                <c:pt idx="132">
                  <c:v>-58.18</c:v>
                </c:pt>
                <c:pt idx="133">
                  <c:v>-58.28</c:v>
                </c:pt>
                <c:pt idx="134">
                  <c:v>-58.29</c:v>
                </c:pt>
                <c:pt idx="135">
                  <c:v>-58.29</c:v>
                </c:pt>
                <c:pt idx="136">
                  <c:v>-58.26</c:v>
                </c:pt>
                <c:pt idx="137">
                  <c:v>-58.24</c:v>
                </c:pt>
                <c:pt idx="138">
                  <c:v>-58.23</c:v>
                </c:pt>
                <c:pt idx="139">
                  <c:v>-58.22</c:v>
                </c:pt>
                <c:pt idx="140">
                  <c:v>-58.24</c:v>
                </c:pt>
                <c:pt idx="141">
                  <c:v>-58.25</c:v>
                </c:pt>
                <c:pt idx="142">
                  <c:v>-58.25</c:v>
                </c:pt>
                <c:pt idx="143">
                  <c:v>-58.24</c:v>
                </c:pt>
                <c:pt idx="144">
                  <c:v>-58.22</c:v>
                </c:pt>
                <c:pt idx="145">
                  <c:v>-58.21</c:v>
                </c:pt>
                <c:pt idx="146">
                  <c:v>-58.21</c:v>
                </c:pt>
                <c:pt idx="147">
                  <c:v>-58.21</c:v>
                </c:pt>
                <c:pt idx="148">
                  <c:v>-58.22</c:v>
                </c:pt>
                <c:pt idx="149">
                  <c:v>-58.22</c:v>
                </c:pt>
                <c:pt idx="150">
                  <c:v>-58.2</c:v>
                </c:pt>
                <c:pt idx="151">
                  <c:v>-58.19</c:v>
                </c:pt>
                <c:pt idx="152">
                  <c:v>-58.19</c:v>
                </c:pt>
                <c:pt idx="153">
                  <c:v>-58.19</c:v>
                </c:pt>
                <c:pt idx="154">
                  <c:v>-58.19</c:v>
                </c:pt>
                <c:pt idx="155">
                  <c:v>-58.19</c:v>
                </c:pt>
                <c:pt idx="156">
                  <c:v>-58.18</c:v>
                </c:pt>
                <c:pt idx="157">
                  <c:v>-58.17</c:v>
                </c:pt>
                <c:pt idx="158">
                  <c:v>-58.16</c:v>
                </c:pt>
                <c:pt idx="159">
                  <c:v>-58.16</c:v>
                </c:pt>
                <c:pt idx="160">
                  <c:v>-58.16</c:v>
                </c:pt>
                <c:pt idx="161">
                  <c:v>-58.16</c:v>
                </c:pt>
                <c:pt idx="162">
                  <c:v>-58.16</c:v>
                </c:pt>
                <c:pt idx="163">
                  <c:v>-58.15</c:v>
                </c:pt>
                <c:pt idx="164">
                  <c:v>-58.14</c:v>
                </c:pt>
                <c:pt idx="165">
                  <c:v>-58.14</c:v>
                </c:pt>
                <c:pt idx="166">
                  <c:v>-58.13</c:v>
                </c:pt>
                <c:pt idx="167">
                  <c:v>-58.14</c:v>
                </c:pt>
                <c:pt idx="168">
                  <c:v>-58.14</c:v>
                </c:pt>
                <c:pt idx="169">
                  <c:v>-58.13</c:v>
                </c:pt>
                <c:pt idx="170">
                  <c:v>-58.12</c:v>
                </c:pt>
                <c:pt idx="171">
                  <c:v>-58.12</c:v>
                </c:pt>
                <c:pt idx="172">
                  <c:v>-58.11</c:v>
                </c:pt>
                <c:pt idx="173">
                  <c:v>-57.87</c:v>
                </c:pt>
                <c:pt idx="174">
                  <c:v>-57.48</c:v>
                </c:pt>
                <c:pt idx="175">
                  <c:v>-57.01</c:v>
                </c:pt>
                <c:pt idx="176">
                  <c:v>-56.4</c:v>
                </c:pt>
                <c:pt idx="177">
                  <c:v>-55.65</c:v>
                </c:pt>
                <c:pt idx="178">
                  <c:v>-54.82</c:v>
                </c:pt>
                <c:pt idx="179">
                  <c:v>-53.98</c:v>
                </c:pt>
                <c:pt idx="180">
                  <c:v>-53.03</c:v>
                </c:pt>
                <c:pt idx="181">
                  <c:v>-52.06</c:v>
                </c:pt>
                <c:pt idx="182">
                  <c:v>-51.01</c:v>
                </c:pt>
                <c:pt idx="183">
                  <c:v>-49.92</c:v>
                </c:pt>
                <c:pt idx="184">
                  <c:v>-48.87</c:v>
                </c:pt>
                <c:pt idx="185">
                  <c:v>-47.89</c:v>
                </c:pt>
                <c:pt idx="186">
                  <c:v>-46.95</c:v>
                </c:pt>
                <c:pt idx="187">
                  <c:v>-45.99</c:v>
                </c:pt>
                <c:pt idx="188">
                  <c:v>-44.99</c:v>
                </c:pt>
                <c:pt idx="189">
                  <c:v>-43.99</c:v>
                </c:pt>
                <c:pt idx="190">
                  <c:v>-43</c:v>
                </c:pt>
                <c:pt idx="191">
                  <c:v>-42.05</c:v>
                </c:pt>
                <c:pt idx="192">
                  <c:v>-41.15</c:v>
                </c:pt>
                <c:pt idx="193">
                  <c:v>-40.28</c:v>
                </c:pt>
                <c:pt idx="194">
                  <c:v>-39.46</c:v>
                </c:pt>
                <c:pt idx="195">
                  <c:v>-38.659999999999997</c:v>
                </c:pt>
                <c:pt idx="196">
                  <c:v>-37.83</c:v>
                </c:pt>
                <c:pt idx="197">
                  <c:v>-37.119999999999997</c:v>
                </c:pt>
                <c:pt idx="198">
                  <c:v>-36.479999999999997</c:v>
                </c:pt>
                <c:pt idx="199">
                  <c:v>-35.880000000000003</c:v>
                </c:pt>
                <c:pt idx="200">
                  <c:v>-35.299999999999997</c:v>
                </c:pt>
                <c:pt idx="201">
                  <c:v>-34.659999999999997</c:v>
                </c:pt>
                <c:pt idx="202">
                  <c:v>-33.97</c:v>
                </c:pt>
                <c:pt idx="203">
                  <c:v>-33.22</c:v>
                </c:pt>
                <c:pt idx="204">
                  <c:v>-32.409999999999997</c:v>
                </c:pt>
                <c:pt idx="205">
                  <c:v>-31.52</c:v>
                </c:pt>
                <c:pt idx="206">
                  <c:v>-30.6</c:v>
                </c:pt>
                <c:pt idx="207">
                  <c:v>-29.6</c:v>
                </c:pt>
                <c:pt idx="208">
                  <c:v>-28.61</c:v>
                </c:pt>
                <c:pt idx="209">
                  <c:v>-27.65</c:v>
                </c:pt>
                <c:pt idx="210">
                  <c:v>-26.74</c:v>
                </c:pt>
                <c:pt idx="211">
                  <c:v>-25.85</c:v>
                </c:pt>
                <c:pt idx="212">
                  <c:v>-24.99</c:v>
                </c:pt>
                <c:pt idx="213">
                  <c:v>-24.2</c:v>
                </c:pt>
                <c:pt idx="214">
                  <c:v>-23.46</c:v>
                </c:pt>
                <c:pt idx="215">
                  <c:v>-22.74</c:v>
                </c:pt>
                <c:pt idx="216">
                  <c:v>-22.22</c:v>
                </c:pt>
                <c:pt idx="217">
                  <c:v>-21.78</c:v>
                </c:pt>
                <c:pt idx="218">
                  <c:v>-21.21</c:v>
                </c:pt>
                <c:pt idx="219">
                  <c:v>-20.49</c:v>
                </c:pt>
                <c:pt idx="220">
                  <c:v>-19.809999999999999</c:v>
                </c:pt>
                <c:pt idx="221">
                  <c:v>-19.260000000000002</c:v>
                </c:pt>
                <c:pt idx="222">
                  <c:v>-18.940000000000001</c:v>
                </c:pt>
                <c:pt idx="223">
                  <c:v>-18.760000000000002</c:v>
                </c:pt>
                <c:pt idx="224">
                  <c:v>-18.71</c:v>
                </c:pt>
                <c:pt idx="225">
                  <c:v>-18.7</c:v>
                </c:pt>
                <c:pt idx="226">
                  <c:v>-18.75</c:v>
                </c:pt>
                <c:pt idx="227">
                  <c:v>-18.75</c:v>
                </c:pt>
                <c:pt idx="228">
                  <c:v>-18.670000000000002</c:v>
                </c:pt>
                <c:pt idx="229">
                  <c:v>-18.649999999999999</c:v>
                </c:pt>
                <c:pt idx="230">
                  <c:v>-18.68</c:v>
                </c:pt>
                <c:pt idx="231">
                  <c:v>-18.71</c:v>
                </c:pt>
                <c:pt idx="232">
                  <c:v>-18.72</c:v>
                </c:pt>
                <c:pt idx="233">
                  <c:v>-18.7</c:v>
                </c:pt>
                <c:pt idx="234">
                  <c:v>-18.66</c:v>
                </c:pt>
                <c:pt idx="235">
                  <c:v>-18.64</c:v>
                </c:pt>
                <c:pt idx="236">
                  <c:v>-18.649999999999999</c:v>
                </c:pt>
                <c:pt idx="237">
                  <c:v>-18.66</c:v>
                </c:pt>
                <c:pt idx="238">
                  <c:v>-18.66</c:v>
                </c:pt>
                <c:pt idx="239">
                  <c:v>-18.649999999999999</c:v>
                </c:pt>
                <c:pt idx="240">
                  <c:v>-18.63</c:v>
                </c:pt>
                <c:pt idx="241">
                  <c:v>-18.63</c:v>
                </c:pt>
                <c:pt idx="242">
                  <c:v>-18.63</c:v>
                </c:pt>
                <c:pt idx="243">
                  <c:v>-18.63</c:v>
                </c:pt>
                <c:pt idx="244">
                  <c:v>-18.63</c:v>
                </c:pt>
                <c:pt idx="245">
                  <c:v>-18.62</c:v>
                </c:pt>
                <c:pt idx="246">
                  <c:v>-18.73</c:v>
                </c:pt>
                <c:pt idx="247">
                  <c:v>-19.07</c:v>
                </c:pt>
                <c:pt idx="248">
                  <c:v>-19.61</c:v>
                </c:pt>
                <c:pt idx="249">
                  <c:v>-20.260000000000002</c:v>
                </c:pt>
                <c:pt idx="250">
                  <c:v>-21.02</c:v>
                </c:pt>
                <c:pt idx="251">
                  <c:v>-21.82</c:v>
                </c:pt>
                <c:pt idx="252">
                  <c:v>-22.7</c:v>
                </c:pt>
                <c:pt idx="253">
                  <c:v>-23.64</c:v>
                </c:pt>
                <c:pt idx="254">
                  <c:v>-24.63</c:v>
                </c:pt>
                <c:pt idx="255">
                  <c:v>-25.62</c:v>
                </c:pt>
                <c:pt idx="256">
                  <c:v>-26.61</c:v>
                </c:pt>
                <c:pt idx="257">
                  <c:v>-27.39</c:v>
                </c:pt>
                <c:pt idx="258">
                  <c:v>-28.04</c:v>
                </c:pt>
                <c:pt idx="259">
                  <c:v>-28.58</c:v>
                </c:pt>
                <c:pt idx="260">
                  <c:v>-29.12</c:v>
                </c:pt>
                <c:pt idx="261">
                  <c:v>-29.68</c:v>
                </c:pt>
                <c:pt idx="262">
                  <c:v>-30.31</c:v>
                </c:pt>
                <c:pt idx="263">
                  <c:v>-30.93</c:v>
                </c:pt>
                <c:pt idx="264">
                  <c:v>-31.5</c:v>
                </c:pt>
                <c:pt idx="265">
                  <c:v>-32.04</c:v>
                </c:pt>
                <c:pt idx="266">
                  <c:v>-32.520000000000003</c:v>
                </c:pt>
                <c:pt idx="267">
                  <c:v>-32.950000000000003</c:v>
                </c:pt>
                <c:pt idx="268">
                  <c:v>-33.36</c:v>
                </c:pt>
                <c:pt idx="269">
                  <c:v>-33.82</c:v>
                </c:pt>
                <c:pt idx="270">
                  <c:v>-34.29</c:v>
                </c:pt>
                <c:pt idx="271">
                  <c:v>-34.78</c:v>
                </c:pt>
                <c:pt idx="272">
                  <c:v>-35.25</c:v>
                </c:pt>
                <c:pt idx="273">
                  <c:v>-35.700000000000003</c:v>
                </c:pt>
                <c:pt idx="274">
                  <c:v>-36.119999999999997</c:v>
                </c:pt>
                <c:pt idx="275">
                  <c:v>-36.520000000000003</c:v>
                </c:pt>
                <c:pt idx="276">
                  <c:v>-36.97</c:v>
                </c:pt>
                <c:pt idx="277">
                  <c:v>-37.46</c:v>
                </c:pt>
                <c:pt idx="278">
                  <c:v>-37.979999999999997</c:v>
                </c:pt>
                <c:pt idx="279">
                  <c:v>-38.479999999999997</c:v>
                </c:pt>
                <c:pt idx="280">
                  <c:v>-38.96</c:v>
                </c:pt>
                <c:pt idx="281">
                  <c:v>-39.380000000000003</c:v>
                </c:pt>
                <c:pt idx="282">
                  <c:v>-39.75</c:v>
                </c:pt>
                <c:pt idx="283">
                  <c:v>-40.130000000000003</c:v>
                </c:pt>
                <c:pt idx="284">
                  <c:v>-40.520000000000003</c:v>
                </c:pt>
                <c:pt idx="285">
                  <c:v>-40.82</c:v>
                </c:pt>
                <c:pt idx="286">
                  <c:v>-41.06</c:v>
                </c:pt>
                <c:pt idx="287">
                  <c:v>-41.29</c:v>
                </c:pt>
                <c:pt idx="288">
                  <c:v>-41.49</c:v>
                </c:pt>
                <c:pt idx="289">
                  <c:v>-41.75</c:v>
                </c:pt>
                <c:pt idx="290">
                  <c:v>-42.12</c:v>
                </c:pt>
                <c:pt idx="291">
                  <c:v>-42.56</c:v>
                </c:pt>
                <c:pt idx="292">
                  <c:v>-43.09</c:v>
                </c:pt>
                <c:pt idx="293">
                  <c:v>-43.66</c:v>
                </c:pt>
                <c:pt idx="294">
                  <c:v>-44.31</c:v>
                </c:pt>
                <c:pt idx="295">
                  <c:v>-45.09</c:v>
                </c:pt>
                <c:pt idx="296">
                  <c:v>-45.88</c:v>
                </c:pt>
                <c:pt idx="297">
                  <c:v>-46.63</c:v>
                </c:pt>
                <c:pt idx="298">
                  <c:v>-47.33</c:v>
                </c:pt>
                <c:pt idx="299">
                  <c:v>-48.21</c:v>
                </c:pt>
                <c:pt idx="300">
                  <c:v>-49.33</c:v>
                </c:pt>
                <c:pt idx="301">
                  <c:v>-50.54</c:v>
                </c:pt>
                <c:pt idx="302">
                  <c:v>-51.68</c:v>
                </c:pt>
                <c:pt idx="303">
                  <c:v>-52.73</c:v>
                </c:pt>
                <c:pt idx="304">
                  <c:v>-53.79</c:v>
                </c:pt>
                <c:pt idx="305">
                  <c:v>-54.86</c:v>
                </c:pt>
                <c:pt idx="306">
                  <c:v>-55.81</c:v>
                </c:pt>
                <c:pt idx="307">
                  <c:v>-56.78</c:v>
                </c:pt>
                <c:pt idx="308">
                  <c:v>-57.78</c:v>
                </c:pt>
                <c:pt idx="309">
                  <c:v>-58.74</c:v>
                </c:pt>
                <c:pt idx="310">
                  <c:v>-59.72</c:v>
                </c:pt>
                <c:pt idx="311">
                  <c:v>-60.56</c:v>
                </c:pt>
                <c:pt idx="312">
                  <c:v>-61.36</c:v>
                </c:pt>
                <c:pt idx="313">
                  <c:v>-62.26</c:v>
                </c:pt>
                <c:pt idx="314">
                  <c:v>-63.29</c:v>
                </c:pt>
                <c:pt idx="315">
                  <c:v>-64.3</c:v>
                </c:pt>
                <c:pt idx="316">
                  <c:v>-65.11</c:v>
                </c:pt>
                <c:pt idx="317">
                  <c:v>-65.73</c:v>
                </c:pt>
                <c:pt idx="318">
                  <c:v>-66.33</c:v>
                </c:pt>
                <c:pt idx="319">
                  <c:v>-66.8</c:v>
                </c:pt>
                <c:pt idx="320">
                  <c:v>-67.14</c:v>
                </c:pt>
                <c:pt idx="321">
                  <c:v>-67.3</c:v>
                </c:pt>
                <c:pt idx="322">
                  <c:v>-67.31</c:v>
                </c:pt>
                <c:pt idx="323">
                  <c:v>-67.28</c:v>
                </c:pt>
                <c:pt idx="324">
                  <c:v>-67.38</c:v>
                </c:pt>
                <c:pt idx="325">
                  <c:v>-67.44</c:v>
                </c:pt>
                <c:pt idx="326">
                  <c:v>-67.459999999999994</c:v>
                </c:pt>
                <c:pt idx="327">
                  <c:v>-67.430000000000007</c:v>
                </c:pt>
                <c:pt idx="328">
                  <c:v>-67.38</c:v>
                </c:pt>
                <c:pt idx="329">
                  <c:v>-67.319999999999993</c:v>
                </c:pt>
                <c:pt idx="330">
                  <c:v>-67.290000000000006</c:v>
                </c:pt>
                <c:pt idx="331">
                  <c:v>-67.3</c:v>
                </c:pt>
                <c:pt idx="332">
                  <c:v>-67.34</c:v>
                </c:pt>
                <c:pt idx="333">
                  <c:v>-67.37</c:v>
                </c:pt>
                <c:pt idx="334">
                  <c:v>-67.37</c:v>
                </c:pt>
                <c:pt idx="335">
                  <c:v>-67.33</c:v>
                </c:pt>
                <c:pt idx="336">
                  <c:v>-67.290000000000006</c:v>
                </c:pt>
                <c:pt idx="337">
                  <c:v>-67.27</c:v>
                </c:pt>
                <c:pt idx="338">
                  <c:v>-67.28</c:v>
                </c:pt>
                <c:pt idx="339">
                  <c:v>-67.31</c:v>
                </c:pt>
                <c:pt idx="340">
                  <c:v>-67.33</c:v>
                </c:pt>
                <c:pt idx="341">
                  <c:v>-67.34</c:v>
                </c:pt>
                <c:pt idx="342">
                  <c:v>-67.319999999999993</c:v>
                </c:pt>
                <c:pt idx="343">
                  <c:v>-67.290000000000006</c:v>
                </c:pt>
                <c:pt idx="344">
                  <c:v>-67.27</c:v>
                </c:pt>
                <c:pt idx="345">
                  <c:v>-67.28</c:v>
                </c:pt>
                <c:pt idx="346">
                  <c:v>-67.3</c:v>
                </c:pt>
                <c:pt idx="347">
                  <c:v>-67.31</c:v>
                </c:pt>
                <c:pt idx="348">
                  <c:v>-67.31</c:v>
                </c:pt>
                <c:pt idx="349">
                  <c:v>-67.290000000000006</c:v>
                </c:pt>
                <c:pt idx="350">
                  <c:v>-67.27</c:v>
                </c:pt>
                <c:pt idx="351">
                  <c:v>-67.260000000000005</c:v>
                </c:pt>
                <c:pt idx="352">
                  <c:v>-67.25</c:v>
                </c:pt>
                <c:pt idx="353">
                  <c:v>-67.27</c:v>
                </c:pt>
                <c:pt idx="354">
                  <c:v>-67.28</c:v>
                </c:pt>
                <c:pt idx="355">
                  <c:v>-67.28</c:v>
                </c:pt>
                <c:pt idx="356">
                  <c:v>-67.260000000000005</c:v>
                </c:pt>
                <c:pt idx="357">
                  <c:v>-67.239999999999995</c:v>
                </c:pt>
                <c:pt idx="358">
                  <c:v>-67.22</c:v>
                </c:pt>
                <c:pt idx="359">
                  <c:v>-67.209999999999994</c:v>
                </c:pt>
                <c:pt idx="360">
                  <c:v>-67.23</c:v>
                </c:pt>
                <c:pt idx="361">
                  <c:v>-67.25</c:v>
                </c:pt>
                <c:pt idx="362">
                  <c:v>-67.2</c:v>
                </c:pt>
                <c:pt idx="363">
                  <c:v>-67.150000000000006</c:v>
                </c:pt>
                <c:pt idx="364">
                  <c:v>-67.05</c:v>
                </c:pt>
                <c:pt idx="365">
                  <c:v>-66.98</c:v>
                </c:pt>
                <c:pt idx="366">
                  <c:v>-66.94</c:v>
                </c:pt>
                <c:pt idx="367">
                  <c:v>-66.900000000000006</c:v>
                </c:pt>
                <c:pt idx="368">
                  <c:v>-66.91</c:v>
                </c:pt>
                <c:pt idx="369">
                  <c:v>-66.92</c:v>
                </c:pt>
                <c:pt idx="370">
                  <c:v>-66.88</c:v>
                </c:pt>
                <c:pt idx="371">
                  <c:v>-66.83</c:v>
                </c:pt>
                <c:pt idx="372">
                  <c:v>-66.8</c:v>
                </c:pt>
                <c:pt idx="373">
                  <c:v>-66.819999999999993</c:v>
                </c:pt>
                <c:pt idx="374">
                  <c:v>-66.94</c:v>
                </c:pt>
                <c:pt idx="375">
                  <c:v>-67.2</c:v>
                </c:pt>
                <c:pt idx="376">
                  <c:v>-67.48</c:v>
                </c:pt>
                <c:pt idx="377">
                  <c:v>-67.66</c:v>
                </c:pt>
                <c:pt idx="378">
                  <c:v>-67.760000000000005</c:v>
                </c:pt>
                <c:pt idx="379">
                  <c:v>-67.849999999999994</c:v>
                </c:pt>
                <c:pt idx="380">
                  <c:v>-67.92</c:v>
                </c:pt>
                <c:pt idx="381">
                  <c:v>-68.05</c:v>
                </c:pt>
                <c:pt idx="382">
                  <c:v>-68.34</c:v>
                </c:pt>
                <c:pt idx="383">
                  <c:v>-68.349999999999994</c:v>
                </c:pt>
                <c:pt idx="384">
                  <c:v>-68.28</c:v>
                </c:pt>
                <c:pt idx="385">
                  <c:v>-68.150000000000006</c:v>
                </c:pt>
                <c:pt idx="386">
                  <c:v>-67.94</c:v>
                </c:pt>
                <c:pt idx="387">
                  <c:v>-67.709999999999994</c:v>
                </c:pt>
                <c:pt idx="388">
                  <c:v>-67.540000000000006</c:v>
                </c:pt>
                <c:pt idx="389">
                  <c:v>-67.510000000000005</c:v>
                </c:pt>
                <c:pt idx="390">
                  <c:v>-67.540000000000006</c:v>
                </c:pt>
                <c:pt idx="391">
                  <c:v>-67.56</c:v>
                </c:pt>
                <c:pt idx="392">
                  <c:v>-67.63</c:v>
                </c:pt>
                <c:pt idx="393">
                  <c:v>-67.69</c:v>
                </c:pt>
                <c:pt idx="394">
                  <c:v>-67.78</c:v>
                </c:pt>
                <c:pt idx="395">
                  <c:v>-67.91</c:v>
                </c:pt>
                <c:pt idx="396">
                  <c:v>-68.03</c:v>
                </c:pt>
                <c:pt idx="397">
                  <c:v>-68.2</c:v>
                </c:pt>
                <c:pt idx="398">
                  <c:v>-68.37</c:v>
                </c:pt>
                <c:pt idx="399">
                  <c:v>-68.53</c:v>
                </c:pt>
                <c:pt idx="400">
                  <c:v>-68.63</c:v>
                </c:pt>
                <c:pt idx="401">
                  <c:v>-68.75</c:v>
                </c:pt>
                <c:pt idx="402">
                  <c:v>-68.819999999999993</c:v>
                </c:pt>
                <c:pt idx="403">
                  <c:v>-68.849999999999994</c:v>
                </c:pt>
                <c:pt idx="404">
                  <c:v>-68.86</c:v>
                </c:pt>
                <c:pt idx="405">
                  <c:v>-68.89</c:v>
                </c:pt>
                <c:pt idx="406">
                  <c:v>-68.959999999999994</c:v>
                </c:pt>
                <c:pt idx="407">
                  <c:v>-69.08</c:v>
                </c:pt>
                <c:pt idx="408">
                  <c:v>-69.2</c:v>
                </c:pt>
                <c:pt idx="409">
                  <c:v>-69.28</c:v>
                </c:pt>
                <c:pt idx="410">
                  <c:v>-69.31</c:v>
                </c:pt>
                <c:pt idx="411">
                  <c:v>-69.290000000000006</c:v>
                </c:pt>
                <c:pt idx="412">
                  <c:v>-69.17</c:v>
                </c:pt>
                <c:pt idx="413">
                  <c:v>-69.13</c:v>
                </c:pt>
                <c:pt idx="414">
                  <c:v>-69.08</c:v>
                </c:pt>
                <c:pt idx="415">
                  <c:v>-69.010000000000005</c:v>
                </c:pt>
                <c:pt idx="416">
                  <c:v>-68.930000000000007</c:v>
                </c:pt>
                <c:pt idx="417">
                  <c:v>-68.819999999999993</c:v>
                </c:pt>
                <c:pt idx="418">
                  <c:v>-68.64</c:v>
                </c:pt>
                <c:pt idx="419">
                  <c:v>-68.430000000000007</c:v>
                </c:pt>
                <c:pt idx="420">
                  <c:v>-68.239999999999995</c:v>
                </c:pt>
                <c:pt idx="421">
                  <c:v>-68.05</c:v>
                </c:pt>
                <c:pt idx="422">
                  <c:v>-67.88</c:v>
                </c:pt>
                <c:pt idx="423">
                  <c:v>-67.75</c:v>
                </c:pt>
                <c:pt idx="424">
                  <c:v>-67.55</c:v>
                </c:pt>
                <c:pt idx="425">
                  <c:v>-67.459999999999994</c:v>
                </c:pt>
                <c:pt idx="426">
                  <c:v>-67.319999999999993</c:v>
                </c:pt>
                <c:pt idx="427">
                  <c:v>-67.13</c:v>
                </c:pt>
                <c:pt idx="428">
                  <c:v>-66.94</c:v>
                </c:pt>
                <c:pt idx="429">
                  <c:v>-66.819999999999993</c:v>
                </c:pt>
                <c:pt idx="430">
                  <c:v>-66.72</c:v>
                </c:pt>
                <c:pt idx="431">
                  <c:v>-66.61</c:v>
                </c:pt>
                <c:pt idx="432">
                  <c:v>-66.540000000000006</c:v>
                </c:pt>
                <c:pt idx="433">
                  <c:v>-66.47</c:v>
                </c:pt>
                <c:pt idx="434">
                  <c:v>-66.44</c:v>
                </c:pt>
                <c:pt idx="435">
                  <c:v>-66.459999999999994</c:v>
                </c:pt>
                <c:pt idx="436">
                  <c:v>-66.489999999999995</c:v>
                </c:pt>
                <c:pt idx="437">
                  <c:v>-66.53</c:v>
                </c:pt>
                <c:pt idx="438">
                  <c:v>-66.58</c:v>
                </c:pt>
                <c:pt idx="439">
                  <c:v>-66.64</c:v>
                </c:pt>
                <c:pt idx="440">
                  <c:v>-66.67</c:v>
                </c:pt>
                <c:pt idx="441">
                  <c:v>-66.66</c:v>
                </c:pt>
                <c:pt idx="442">
                  <c:v>-66.62</c:v>
                </c:pt>
                <c:pt idx="443">
                  <c:v>-66.569999999999993</c:v>
                </c:pt>
                <c:pt idx="444">
                  <c:v>-66.55</c:v>
                </c:pt>
                <c:pt idx="445">
                  <c:v>-66.55</c:v>
                </c:pt>
                <c:pt idx="446">
                  <c:v>-66.55</c:v>
                </c:pt>
                <c:pt idx="447">
                  <c:v>-66.55</c:v>
                </c:pt>
                <c:pt idx="448">
                  <c:v>-66.55</c:v>
                </c:pt>
                <c:pt idx="449">
                  <c:v>-66.53</c:v>
                </c:pt>
                <c:pt idx="450">
                  <c:v>-66.53</c:v>
                </c:pt>
                <c:pt idx="451">
                  <c:v>-66.52</c:v>
                </c:pt>
                <c:pt idx="452">
                  <c:v>-66.510000000000005</c:v>
                </c:pt>
                <c:pt idx="453">
                  <c:v>-66.5</c:v>
                </c:pt>
                <c:pt idx="454">
                  <c:v>-66.5</c:v>
                </c:pt>
                <c:pt idx="455">
                  <c:v>-66.510000000000005</c:v>
                </c:pt>
                <c:pt idx="456">
                  <c:v>-66.510000000000005</c:v>
                </c:pt>
                <c:pt idx="457">
                  <c:v>-66.510000000000005</c:v>
                </c:pt>
                <c:pt idx="458">
                  <c:v>-66.5</c:v>
                </c:pt>
                <c:pt idx="459">
                  <c:v>-66.48</c:v>
                </c:pt>
                <c:pt idx="460">
                  <c:v>-66.45</c:v>
                </c:pt>
                <c:pt idx="461">
                  <c:v>-66.400000000000006</c:v>
                </c:pt>
                <c:pt idx="462">
                  <c:v>-66.349999999999994</c:v>
                </c:pt>
                <c:pt idx="463">
                  <c:v>-66.34</c:v>
                </c:pt>
                <c:pt idx="464">
                  <c:v>-66.319999999999993</c:v>
                </c:pt>
                <c:pt idx="465">
                  <c:v>-66.31</c:v>
                </c:pt>
                <c:pt idx="466">
                  <c:v>-66.319999999999993</c:v>
                </c:pt>
                <c:pt idx="467">
                  <c:v>-66.31</c:v>
                </c:pt>
                <c:pt idx="468">
                  <c:v>-66.290000000000006</c:v>
                </c:pt>
                <c:pt idx="469">
                  <c:v>-66.239999999999995</c:v>
                </c:pt>
                <c:pt idx="470">
                  <c:v>-66.19</c:v>
                </c:pt>
                <c:pt idx="471">
                  <c:v>-66.08</c:v>
                </c:pt>
                <c:pt idx="472">
                  <c:v>-65.95</c:v>
                </c:pt>
                <c:pt idx="473">
                  <c:v>-65.78</c:v>
                </c:pt>
                <c:pt idx="474">
                  <c:v>-65.61</c:v>
                </c:pt>
                <c:pt idx="475">
                  <c:v>-65.42</c:v>
                </c:pt>
                <c:pt idx="476">
                  <c:v>-65.2</c:v>
                </c:pt>
                <c:pt idx="477">
                  <c:v>-64.98</c:v>
                </c:pt>
                <c:pt idx="478">
                  <c:v>-64.69</c:v>
                </c:pt>
                <c:pt idx="479">
                  <c:v>-64.33</c:v>
                </c:pt>
                <c:pt idx="480">
                  <c:v>-64.040000000000006</c:v>
                </c:pt>
                <c:pt idx="481">
                  <c:v>-63.88</c:v>
                </c:pt>
                <c:pt idx="482">
                  <c:v>-63.57</c:v>
                </c:pt>
                <c:pt idx="483">
                  <c:v>-63.2</c:v>
                </c:pt>
                <c:pt idx="484">
                  <c:v>-62.85</c:v>
                </c:pt>
                <c:pt idx="485">
                  <c:v>-62.49</c:v>
                </c:pt>
                <c:pt idx="486">
                  <c:v>-62.16</c:v>
                </c:pt>
                <c:pt idx="487">
                  <c:v>-62.23</c:v>
                </c:pt>
                <c:pt idx="488">
                  <c:v>-62.28</c:v>
                </c:pt>
                <c:pt idx="489">
                  <c:v>-62.33</c:v>
                </c:pt>
                <c:pt idx="490">
                  <c:v>-62.38</c:v>
                </c:pt>
                <c:pt idx="491">
                  <c:v>-62.35</c:v>
                </c:pt>
                <c:pt idx="492">
                  <c:v>-62.28</c:v>
                </c:pt>
                <c:pt idx="493">
                  <c:v>-62.26</c:v>
                </c:pt>
                <c:pt idx="494">
                  <c:v>-62.27</c:v>
                </c:pt>
                <c:pt idx="495">
                  <c:v>-62.29</c:v>
                </c:pt>
                <c:pt idx="496">
                  <c:v>-62.3</c:v>
                </c:pt>
                <c:pt idx="497">
                  <c:v>-62.28</c:v>
                </c:pt>
                <c:pt idx="498">
                  <c:v>-62.26</c:v>
                </c:pt>
                <c:pt idx="499">
                  <c:v>-62.2</c:v>
                </c:pt>
                <c:pt idx="500">
                  <c:v>-62.1</c:v>
                </c:pt>
                <c:pt idx="501">
                  <c:v>-62</c:v>
                </c:pt>
                <c:pt idx="502">
                  <c:v>-61.93</c:v>
                </c:pt>
                <c:pt idx="503">
                  <c:v>-61.92</c:v>
                </c:pt>
                <c:pt idx="504">
                  <c:v>-61.85</c:v>
                </c:pt>
                <c:pt idx="505">
                  <c:v>-61.68</c:v>
                </c:pt>
                <c:pt idx="506">
                  <c:v>-61.49</c:v>
                </c:pt>
                <c:pt idx="507">
                  <c:v>-61.35</c:v>
                </c:pt>
                <c:pt idx="508">
                  <c:v>-61.24</c:v>
                </c:pt>
                <c:pt idx="509">
                  <c:v>-61.18</c:v>
                </c:pt>
                <c:pt idx="510">
                  <c:v>-61.1</c:v>
                </c:pt>
                <c:pt idx="511">
                  <c:v>-60.98</c:v>
                </c:pt>
                <c:pt idx="512">
                  <c:v>-60.82</c:v>
                </c:pt>
                <c:pt idx="513">
                  <c:v>-60.67</c:v>
                </c:pt>
                <c:pt idx="514">
                  <c:v>-60.57</c:v>
                </c:pt>
                <c:pt idx="515">
                  <c:v>-60.52</c:v>
                </c:pt>
                <c:pt idx="516">
                  <c:v>-60.47</c:v>
                </c:pt>
                <c:pt idx="517">
                  <c:v>-60.41</c:v>
                </c:pt>
                <c:pt idx="518">
                  <c:v>-60.34</c:v>
                </c:pt>
                <c:pt idx="519">
                  <c:v>-60.32</c:v>
                </c:pt>
                <c:pt idx="520">
                  <c:v>-60.38</c:v>
                </c:pt>
                <c:pt idx="521">
                  <c:v>-60.45</c:v>
                </c:pt>
                <c:pt idx="522">
                  <c:v>-60.46</c:v>
                </c:pt>
                <c:pt idx="523">
                  <c:v>-60.38</c:v>
                </c:pt>
                <c:pt idx="524">
                  <c:v>-60.25</c:v>
                </c:pt>
                <c:pt idx="525">
                  <c:v>-60.15</c:v>
                </c:pt>
                <c:pt idx="526">
                  <c:v>-60.09</c:v>
                </c:pt>
                <c:pt idx="527">
                  <c:v>-60.07</c:v>
                </c:pt>
                <c:pt idx="528">
                  <c:v>-60.04</c:v>
                </c:pt>
                <c:pt idx="529">
                  <c:v>-60</c:v>
                </c:pt>
                <c:pt idx="530">
                  <c:v>-59.95</c:v>
                </c:pt>
                <c:pt idx="531">
                  <c:v>-59.93</c:v>
                </c:pt>
                <c:pt idx="532">
                  <c:v>-59.95</c:v>
                </c:pt>
                <c:pt idx="533">
                  <c:v>-59.99</c:v>
                </c:pt>
                <c:pt idx="534">
                  <c:v>-60</c:v>
                </c:pt>
                <c:pt idx="535">
                  <c:v>-59.97</c:v>
                </c:pt>
                <c:pt idx="536">
                  <c:v>-59.91</c:v>
                </c:pt>
                <c:pt idx="537">
                  <c:v>-59.85</c:v>
                </c:pt>
                <c:pt idx="538">
                  <c:v>-59.83</c:v>
                </c:pt>
                <c:pt idx="539">
                  <c:v>-59.86</c:v>
                </c:pt>
                <c:pt idx="540">
                  <c:v>-59.94</c:v>
                </c:pt>
                <c:pt idx="541">
                  <c:v>-60.02</c:v>
                </c:pt>
                <c:pt idx="542">
                  <c:v>-60.03</c:v>
                </c:pt>
                <c:pt idx="543">
                  <c:v>-60.02</c:v>
                </c:pt>
                <c:pt idx="544">
                  <c:v>-59.99</c:v>
                </c:pt>
                <c:pt idx="545">
                  <c:v>-59.96</c:v>
                </c:pt>
                <c:pt idx="546">
                  <c:v>-59.97</c:v>
                </c:pt>
                <c:pt idx="547">
                  <c:v>-60.05</c:v>
                </c:pt>
                <c:pt idx="548">
                  <c:v>-60.19</c:v>
                </c:pt>
                <c:pt idx="549">
                  <c:v>-60.35</c:v>
                </c:pt>
                <c:pt idx="550">
                  <c:v>-60.5</c:v>
                </c:pt>
                <c:pt idx="551">
                  <c:v>-60.61</c:v>
                </c:pt>
                <c:pt idx="552">
                  <c:v>-60.68</c:v>
                </c:pt>
                <c:pt idx="553">
                  <c:v>-60.73</c:v>
                </c:pt>
                <c:pt idx="554">
                  <c:v>-60.77</c:v>
                </c:pt>
                <c:pt idx="555">
                  <c:v>-60.84</c:v>
                </c:pt>
                <c:pt idx="556">
                  <c:v>-60.89</c:v>
                </c:pt>
                <c:pt idx="557">
                  <c:v>-60.93</c:v>
                </c:pt>
                <c:pt idx="558">
                  <c:v>-61.07</c:v>
                </c:pt>
                <c:pt idx="559">
                  <c:v>-61.17</c:v>
                </c:pt>
                <c:pt idx="560">
                  <c:v>-61.11</c:v>
                </c:pt>
                <c:pt idx="561">
                  <c:v>-60.95</c:v>
                </c:pt>
                <c:pt idx="562">
                  <c:v>-60.67</c:v>
                </c:pt>
                <c:pt idx="563">
                  <c:v>-60.43</c:v>
                </c:pt>
                <c:pt idx="564">
                  <c:v>-60.29</c:v>
                </c:pt>
                <c:pt idx="565">
                  <c:v>-60.25</c:v>
                </c:pt>
                <c:pt idx="566">
                  <c:v>-60.27</c:v>
                </c:pt>
                <c:pt idx="567">
                  <c:v>-60.37</c:v>
                </c:pt>
                <c:pt idx="568">
                  <c:v>-60.43</c:v>
                </c:pt>
                <c:pt idx="569">
                  <c:v>-60.46</c:v>
                </c:pt>
                <c:pt idx="570">
                  <c:v>-60.39</c:v>
                </c:pt>
                <c:pt idx="571">
                  <c:v>-60.38</c:v>
                </c:pt>
                <c:pt idx="572">
                  <c:v>-60.34</c:v>
                </c:pt>
                <c:pt idx="573">
                  <c:v>-60.33</c:v>
                </c:pt>
                <c:pt idx="574">
                  <c:v>-60.36</c:v>
                </c:pt>
                <c:pt idx="575">
                  <c:v>-60.39</c:v>
                </c:pt>
                <c:pt idx="576">
                  <c:v>-60.45</c:v>
                </c:pt>
                <c:pt idx="577">
                  <c:v>-60.47</c:v>
                </c:pt>
                <c:pt idx="578">
                  <c:v>-60.47</c:v>
                </c:pt>
                <c:pt idx="579">
                  <c:v>-60.48</c:v>
                </c:pt>
                <c:pt idx="580">
                  <c:v>-60.46</c:v>
                </c:pt>
                <c:pt idx="581">
                  <c:v>-60.44</c:v>
                </c:pt>
                <c:pt idx="582">
                  <c:v>-60.44</c:v>
                </c:pt>
                <c:pt idx="583">
                  <c:v>-60.43</c:v>
                </c:pt>
                <c:pt idx="584">
                  <c:v>-60.43</c:v>
                </c:pt>
                <c:pt idx="585">
                  <c:v>-60.43</c:v>
                </c:pt>
                <c:pt idx="586">
                  <c:v>-60.42</c:v>
                </c:pt>
                <c:pt idx="587">
                  <c:v>-60.43</c:v>
                </c:pt>
                <c:pt idx="588">
                  <c:v>-60.51</c:v>
                </c:pt>
                <c:pt idx="589">
                  <c:v>-60.66</c:v>
                </c:pt>
                <c:pt idx="590">
                  <c:v>-60.85</c:v>
                </c:pt>
                <c:pt idx="591">
                  <c:v>-61.08</c:v>
                </c:pt>
                <c:pt idx="592">
                  <c:v>-61.35</c:v>
                </c:pt>
                <c:pt idx="593">
                  <c:v>-61.6</c:v>
                </c:pt>
                <c:pt idx="594">
                  <c:v>-61.81</c:v>
                </c:pt>
                <c:pt idx="595">
                  <c:v>-61.98</c:v>
                </c:pt>
                <c:pt idx="596">
                  <c:v>-62.05</c:v>
                </c:pt>
                <c:pt idx="597">
                  <c:v>-62.03</c:v>
                </c:pt>
                <c:pt idx="598">
                  <c:v>-62.01</c:v>
                </c:pt>
                <c:pt idx="599">
                  <c:v>-61.99</c:v>
                </c:pt>
                <c:pt idx="600">
                  <c:v>-61.97</c:v>
                </c:pt>
                <c:pt idx="601">
                  <c:v>-61.95</c:v>
                </c:pt>
                <c:pt idx="602">
                  <c:v>-61.97</c:v>
                </c:pt>
                <c:pt idx="603">
                  <c:v>-62</c:v>
                </c:pt>
                <c:pt idx="604">
                  <c:v>-62.07</c:v>
                </c:pt>
                <c:pt idx="605">
                  <c:v>-62.12</c:v>
                </c:pt>
                <c:pt idx="606">
                  <c:v>-62.15</c:v>
                </c:pt>
                <c:pt idx="607">
                  <c:v>-62.13</c:v>
                </c:pt>
                <c:pt idx="608">
                  <c:v>-62.16</c:v>
                </c:pt>
                <c:pt idx="609">
                  <c:v>-62.22</c:v>
                </c:pt>
                <c:pt idx="610">
                  <c:v>-62.3</c:v>
                </c:pt>
                <c:pt idx="611">
                  <c:v>-62.39</c:v>
                </c:pt>
                <c:pt idx="612">
                  <c:v>-62.48</c:v>
                </c:pt>
                <c:pt idx="613">
                  <c:v>-62.52</c:v>
                </c:pt>
                <c:pt idx="614">
                  <c:v>-62.54</c:v>
                </c:pt>
                <c:pt idx="615">
                  <c:v>-62.5</c:v>
                </c:pt>
                <c:pt idx="616">
                  <c:v>-62.4</c:v>
                </c:pt>
                <c:pt idx="617">
                  <c:v>-62.3</c:v>
                </c:pt>
                <c:pt idx="618">
                  <c:v>-62.24</c:v>
                </c:pt>
                <c:pt idx="619">
                  <c:v>-62.21</c:v>
                </c:pt>
                <c:pt idx="620">
                  <c:v>-62.24</c:v>
                </c:pt>
                <c:pt idx="621">
                  <c:v>-62.26</c:v>
                </c:pt>
                <c:pt idx="622">
                  <c:v>-62.27</c:v>
                </c:pt>
                <c:pt idx="623">
                  <c:v>-62.33</c:v>
                </c:pt>
                <c:pt idx="624">
                  <c:v>-62.43</c:v>
                </c:pt>
                <c:pt idx="625">
                  <c:v>-62.54</c:v>
                </c:pt>
                <c:pt idx="626">
                  <c:v>-62.66</c:v>
                </c:pt>
                <c:pt idx="627">
                  <c:v>-62.75</c:v>
                </c:pt>
                <c:pt idx="628">
                  <c:v>-62.83</c:v>
                </c:pt>
                <c:pt idx="629">
                  <c:v>-62.87</c:v>
                </c:pt>
                <c:pt idx="630">
                  <c:v>-62.88</c:v>
                </c:pt>
                <c:pt idx="631">
                  <c:v>-62.87</c:v>
                </c:pt>
                <c:pt idx="632">
                  <c:v>-62.86</c:v>
                </c:pt>
                <c:pt idx="633">
                  <c:v>-62.85</c:v>
                </c:pt>
                <c:pt idx="634">
                  <c:v>-62.89</c:v>
                </c:pt>
                <c:pt idx="635">
                  <c:v>-62.91</c:v>
                </c:pt>
                <c:pt idx="636">
                  <c:v>-62.9</c:v>
                </c:pt>
                <c:pt idx="637">
                  <c:v>-62.94</c:v>
                </c:pt>
                <c:pt idx="638">
                  <c:v>-62.99</c:v>
                </c:pt>
                <c:pt idx="639">
                  <c:v>-63</c:v>
                </c:pt>
                <c:pt idx="640">
                  <c:v>-62.96</c:v>
                </c:pt>
                <c:pt idx="641">
                  <c:v>-62.92</c:v>
                </c:pt>
                <c:pt idx="642">
                  <c:v>-62.92</c:v>
                </c:pt>
                <c:pt idx="643">
                  <c:v>-62.96</c:v>
                </c:pt>
                <c:pt idx="644">
                  <c:v>-63</c:v>
                </c:pt>
                <c:pt idx="645">
                  <c:v>-63.02</c:v>
                </c:pt>
                <c:pt idx="646">
                  <c:v>-63.04</c:v>
                </c:pt>
                <c:pt idx="647">
                  <c:v>-63.08</c:v>
                </c:pt>
                <c:pt idx="648">
                  <c:v>-63.14</c:v>
                </c:pt>
                <c:pt idx="649">
                  <c:v>-63.2</c:v>
                </c:pt>
                <c:pt idx="650">
                  <c:v>-63.25</c:v>
                </c:pt>
                <c:pt idx="651">
                  <c:v>-63.29</c:v>
                </c:pt>
                <c:pt idx="652">
                  <c:v>-63.36</c:v>
                </c:pt>
                <c:pt idx="653">
                  <c:v>-63.46</c:v>
                </c:pt>
                <c:pt idx="654">
                  <c:v>-63.63</c:v>
                </c:pt>
                <c:pt idx="655">
                  <c:v>-63.83</c:v>
                </c:pt>
                <c:pt idx="656">
                  <c:v>-64.06</c:v>
                </c:pt>
                <c:pt idx="657">
                  <c:v>-64.260000000000005</c:v>
                </c:pt>
                <c:pt idx="658">
                  <c:v>-64.44</c:v>
                </c:pt>
                <c:pt idx="659">
                  <c:v>-64.61</c:v>
                </c:pt>
                <c:pt idx="660">
                  <c:v>-64.739999999999995</c:v>
                </c:pt>
                <c:pt idx="661">
                  <c:v>-64.849999999999994</c:v>
                </c:pt>
                <c:pt idx="662">
                  <c:v>-64.91</c:v>
                </c:pt>
                <c:pt idx="663">
                  <c:v>-64.97</c:v>
                </c:pt>
                <c:pt idx="664">
                  <c:v>-65.02</c:v>
                </c:pt>
                <c:pt idx="665">
                  <c:v>-65.069999999999993</c:v>
                </c:pt>
                <c:pt idx="666">
                  <c:v>-65.11</c:v>
                </c:pt>
                <c:pt idx="667">
                  <c:v>-65.150000000000006</c:v>
                </c:pt>
                <c:pt idx="668">
                  <c:v>-65.19</c:v>
                </c:pt>
                <c:pt idx="669">
                  <c:v>-65.23</c:v>
                </c:pt>
                <c:pt idx="670">
                  <c:v>-65.25</c:v>
                </c:pt>
                <c:pt idx="671">
                  <c:v>-65.25</c:v>
                </c:pt>
                <c:pt idx="672">
                  <c:v>-65.239999999999995</c:v>
                </c:pt>
                <c:pt idx="673">
                  <c:v>-65.2</c:v>
                </c:pt>
                <c:pt idx="674">
                  <c:v>-65.16</c:v>
                </c:pt>
                <c:pt idx="675">
                  <c:v>-65.13</c:v>
                </c:pt>
                <c:pt idx="676">
                  <c:v>-65.13</c:v>
                </c:pt>
                <c:pt idx="677">
                  <c:v>-65.150000000000006</c:v>
                </c:pt>
                <c:pt idx="678">
                  <c:v>-65.2</c:v>
                </c:pt>
                <c:pt idx="679">
                  <c:v>-65.23</c:v>
                </c:pt>
                <c:pt idx="680">
                  <c:v>-65.25</c:v>
                </c:pt>
                <c:pt idx="681">
                  <c:v>-65.260000000000005</c:v>
                </c:pt>
                <c:pt idx="682">
                  <c:v>-65.27</c:v>
                </c:pt>
                <c:pt idx="683">
                  <c:v>-65.31</c:v>
                </c:pt>
                <c:pt idx="684">
                  <c:v>-65.38</c:v>
                </c:pt>
                <c:pt idx="685">
                  <c:v>-65.47</c:v>
                </c:pt>
                <c:pt idx="686">
                  <c:v>-65.569999999999993</c:v>
                </c:pt>
                <c:pt idx="687">
                  <c:v>-65.61</c:v>
                </c:pt>
                <c:pt idx="688">
                  <c:v>-65.63</c:v>
                </c:pt>
                <c:pt idx="689">
                  <c:v>-65.64</c:v>
                </c:pt>
                <c:pt idx="690">
                  <c:v>-65.64</c:v>
                </c:pt>
                <c:pt idx="691">
                  <c:v>-65.64</c:v>
                </c:pt>
                <c:pt idx="692">
                  <c:v>-65.64</c:v>
                </c:pt>
                <c:pt idx="693">
                  <c:v>-65.64</c:v>
                </c:pt>
                <c:pt idx="694">
                  <c:v>-65.64</c:v>
                </c:pt>
                <c:pt idx="695">
                  <c:v>-65.64</c:v>
                </c:pt>
                <c:pt idx="696">
                  <c:v>-65.64</c:v>
                </c:pt>
                <c:pt idx="697">
                  <c:v>-65.64</c:v>
                </c:pt>
                <c:pt idx="698">
                  <c:v>-65.650000000000006</c:v>
                </c:pt>
                <c:pt idx="699">
                  <c:v>-65.650000000000006</c:v>
                </c:pt>
                <c:pt idx="700">
                  <c:v>-65.650000000000006</c:v>
                </c:pt>
                <c:pt idx="701">
                  <c:v>-65.650000000000006</c:v>
                </c:pt>
                <c:pt idx="702">
                  <c:v>-65.650000000000006</c:v>
                </c:pt>
                <c:pt idx="703">
                  <c:v>-65.650000000000006</c:v>
                </c:pt>
                <c:pt idx="704">
                  <c:v>-65.64</c:v>
                </c:pt>
                <c:pt idx="705">
                  <c:v>-65.64</c:v>
                </c:pt>
                <c:pt idx="706">
                  <c:v>-65.64</c:v>
                </c:pt>
                <c:pt idx="707">
                  <c:v>-65.61</c:v>
                </c:pt>
                <c:pt idx="708">
                  <c:v>-65.569999999999993</c:v>
                </c:pt>
                <c:pt idx="709">
                  <c:v>-65.53</c:v>
                </c:pt>
                <c:pt idx="710">
                  <c:v>-65.489999999999995</c:v>
                </c:pt>
                <c:pt idx="711">
                  <c:v>-65.47</c:v>
                </c:pt>
                <c:pt idx="712">
                  <c:v>-65.44</c:v>
                </c:pt>
                <c:pt idx="713">
                  <c:v>-65.42</c:v>
                </c:pt>
                <c:pt idx="714">
                  <c:v>-65.39</c:v>
                </c:pt>
                <c:pt idx="715">
                  <c:v>-65.37</c:v>
                </c:pt>
                <c:pt idx="716">
                  <c:v>-65.37</c:v>
                </c:pt>
                <c:pt idx="717">
                  <c:v>-65.36</c:v>
                </c:pt>
                <c:pt idx="718">
                  <c:v>-65.349999999999994</c:v>
                </c:pt>
                <c:pt idx="719">
                  <c:v>-65.319999999999993</c:v>
                </c:pt>
                <c:pt idx="720">
                  <c:v>-65.3</c:v>
                </c:pt>
                <c:pt idx="721">
                  <c:v>-65.28</c:v>
                </c:pt>
                <c:pt idx="722">
                  <c:v>-65.27</c:v>
                </c:pt>
                <c:pt idx="723">
                  <c:v>-65.27</c:v>
                </c:pt>
                <c:pt idx="724">
                  <c:v>-65.28</c:v>
                </c:pt>
                <c:pt idx="725">
                  <c:v>-65.290000000000006</c:v>
                </c:pt>
                <c:pt idx="726">
                  <c:v>-65.3</c:v>
                </c:pt>
                <c:pt idx="727">
                  <c:v>-65.3</c:v>
                </c:pt>
                <c:pt idx="728">
                  <c:v>-65.290000000000006</c:v>
                </c:pt>
                <c:pt idx="729">
                  <c:v>-65.28</c:v>
                </c:pt>
                <c:pt idx="730">
                  <c:v>-65.28</c:v>
                </c:pt>
                <c:pt idx="731">
                  <c:v>-65.3</c:v>
                </c:pt>
                <c:pt idx="732">
                  <c:v>-65.319999999999993</c:v>
                </c:pt>
                <c:pt idx="733">
                  <c:v>-65.34</c:v>
                </c:pt>
                <c:pt idx="734">
                  <c:v>-65.349999999999994</c:v>
                </c:pt>
                <c:pt idx="735">
                  <c:v>-65.349999999999994</c:v>
                </c:pt>
                <c:pt idx="736">
                  <c:v>-65.33</c:v>
                </c:pt>
                <c:pt idx="737">
                  <c:v>-65.290000000000006</c:v>
                </c:pt>
                <c:pt idx="738">
                  <c:v>-65.25</c:v>
                </c:pt>
                <c:pt idx="739">
                  <c:v>-65.22</c:v>
                </c:pt>
                <c:pt idx="740">
                  <c:v>-65.2</c:v>
                </c:pt>
                <c:pt idx="741">
                  <c:v>-65.180000000000007</c:v>
                </c:pt>
                <c:pt idx="742">
                  <c:v>-65.17</c:v>
                </c:pt>
                <c:pt idx="743">
                  <c:v>-65.14</c:v>
                </c:pt>
                <c:pt idx="744">
                  <c:v>-65.099999999999994</c:v>
                </c:pt>
                <c:pt idx="745">
                  <c:v>-65.05</c:v>
                </c:pt>
                <c:pt idx="746">
                  <c:v>-64.989999999999995</c:v>
                </c:pt>
                <c:pt idx="747">
                  <c:v>-64.92</c:v>
                </c:pt>
                <c:pt idx="748">
                  <c:v>-64.94</c:v>
                </c:pt>
                <c:pt idx="749">
                  <c:v>-65.010000000000005</c:v>
                </c:pt>
                <c:pt idx="750">
                  <c:v>-64.97</c:v>
                </c:pt>
                <c:pt idx="751">
                  <c:v>-64.98</c:v>
                </c:pt>
                <c:pt idx="752">
                  <c:v>-64.95</c:v>
                </c:pt>
                <c:pt idx="753">
                  <c:v>-64.87</c:v>
                </c:pt>
                <c:pt idx="754">
                  <c:v>-64.75</c:v>
                </c:pt>
                <c:pt idx="755">
                  <c:v>-64.61</c:v>
                </c:pt>
                <c:pt idx="756">
                  <c:v>-64.44</c:v>
                </c:pt>
                <c:pt idx="757">
                  <c:v>-64.25</c:v>
                </c:pt>
                <c:pt idx="758">
                  <c:v>-64.069999999999993</c:v>
                </c:pt>
                <c:pt idx="759">
                  <c:v>-63.91</c:v>
                </c:pt>
                <c:pt idx="760">
                  <c:v>-63.8</c:v>
                </c:pt>
                <c:pt idx="761">
                  <c:v>-63.7</c:v>
                </c:pt>
                <c:pt idx="762">
                  <c:v>-63.64</c:v>
                </c:pt>
                <c:pt idx="763">
                  <c:v>-63.56</c:v>
                </c:pt>
                <c:pt idx="764">
                  <c:v>-63.45</c:v>
                </c:pt>
                <c:pt idx="765">
                  <c:v>-63.31</c:v>
                </c:pt>
                <c:pt idx="766">
                  <c:v>-63.17</c:v>
                </c:pt>
                <c:pt idx="767">
                  <c:v>-63.03</c:v>
                </c:pt>
                <c:pt idx="768">
                  <c:v>-62.85</c:v>
                </c:pt>
                <c:pt idx="769">
                  <c:v>-62.64</c:v>
                </c:pt>
                <c:pt idx="770">
                  <c:v>-62.45</c:v>
                </c:pt>
                <c:pt idx="771">
                  <c:v>-62.27</c:v>
                </c:pt>
                <c:pt idx="772">
                  <c:v>-62.12</c:v>
                </c:pt>
                <c:pt idx="773">
                  <c:v>-62</c:v>
                </c:pt>
                <c:pt idx="774">
                  <c:v>-61.88</c:v>
                </c:pt>
                <c:pt idx="775">
                  <c:v>-61.75</c:v>
                </c:pt>
                <c:pt idx="776">
                  <c:v>-61.59</c:v>
                </c:pt>
                <c:pt idx="777">
                  <c:v>-61.43</c:v>
                </c:pt>
                <c:pt idx="778">
                  <c:v>-61.24</c:v>
                </c:pt>
                <c:pt idx="779">
                  <c:v>-61.07</c:v>
                </c:pt>
                <c:pt idx="780">
                  <c:v>-60.92</c:v>
                </c:pt>
                <c:pt idx="781">
                  <c:v>-60.78</c:v>
                </c:pt>
                <c:pt idx="782">
                  <c:v>-60.65</c:v>
                </c:pt>
                <c:pt idx="783">
                  <c:v>-60.53</c:v>
                </c:pt>
                <c:pt idx="784">
                  <c:v>-60.42</c:v>
                </c:pt>
                <c:pt idx="785">
                  <c:v>-60.31</c:v>
                </c:pt>
                <c:pt idx="786">
                  <c:v>-60.21</c:v>
                </c:pt>
                <c:pt idx="787">
                  <c:v>-60.12</c:v>
                </c:pt>
                <c:pt idx="788">
                  <c:v>-60.02</c:v>
                </c:pt>
                <c:pt idx="789">
                  <c:v>-59.92</c:v>
                </c:pt>
                <c:pt idx="790">
                  <c:v>-59.82</c:v>
                </c:pt>
                <c:pt idx="791">
                  <c:v>-59.71</c:v>
                </c:pt>
                <c:pt idx="792">
                  <c:v>-59.64</c:v>
                </c:pt>
                <c:pt idx="793">
                  <c:v>-59.57</c:v>
                </c:pt>
                <c:pt idx="794">
                  <c:v>-59.49</c:v>
                </c:pt>
                <c:pt idx="795">
                  <c:v>-59.4</c:v>
                </c:pt>
                <c:pt idx="796">
                  <c:v>-59.46</c:v>
                </c:pt>
                <c:pt idx="797">
                  <c:v>-58.82</c:v>
                </c:pt>
                <c:pt idx="798">
                  <c:v>-58.73</c:v>
                </c:pt>
                <c:pt idx="799">
                  <c:v>-58.76</c:v>
                </c:pt>
                <c:pt idx="800">
                  <c:v>-58.84</c:v>
                </c:pt>
                <c:pt idx="801">
                  <c:v>-58.98</c:v>
                </c:pt>
                <c:pt idx="802">
                  <c:v>-59.07</c:v>
                </c:pt>
                <c:pt idx="803">
                  <c:v>-59.06</c:v>
                </c:pt>
                <c:pt idx="804">
                  <c:v>-59.02</c:v>
                </c:pt>
                <c:pt idx="805">
                  <c:v>-59</c:v>
                </c:pt>
                <c:pt idx="806">
                  <c:v>-58.97</c:v>
                </c:pt>
                <c:pt idx="807">
                  <c:v>-58.97</c:v>
                </c:pt>
                <c:pt idx="808">
                  <c:v>-59.02</c:v>
                </c:pt>
                <c:pt idx="809">
                  <c:v>-59.1</c:v>
                </c:pt>
                <c:pt idx="810">
                  <c:v>-59.18</c:v>
                </c:pt>
                <c:pt idx="811">
                  <c:v>-59.19</c:v>
                </c:pt>
                <c:pt idx="812">
                  <c:v>-59.18</c:v>
                </c:pt>
                <c:pt idx="813">
                  <c:v>-59.17</c:v>
                </c:pt>
                <c:pt idx="814">
                  <c:v>-59.16</c:v>
                </c:pt>
                <c:pt idx="815">
                  <c:v>-59.17</c:v>
                </c:pt>
                <c:pt idx="816">
                  <c:v>-59.18</c:v>
                </c:pt>
                <c:pt idx="817">
                  <c:v>-59.18</c:v>
                </c:pt>
                <c:pt idx="818">
                  <c:v>-59.17</c:v>
                </c:pt>
                <c:pt idx="819">
                  <c:v>-59.17</c:v>
                </c:pt>
                <c:pt idx="820">
                  <c:v>-59.17</c:v>
                </c:pt>
                <c:pt idx="821">
                  <c:v>-59.18</c:v>
                </c:pt>
                <c:pt idx="822">
                  <c:v>-59.18</c:v>
                </c:pt>
                <c:pt idx="823">
                  <c:v>-59.18</c:v>
                </c:pt>
                <c:pt idx="824">
                  <c:v>-59.18</c:v>
                </c:pt>
                <c:pt idx="825">
                  <c:v>-59.18</c:v>
                </c:pt>
                <c:pt idx="826">
                  <c:v>-59.18</c:v>
                </c:pt>
                <c:pt idx="827">
                  <c:v>-59.18</c:v>
                </c:pt>
                <c:pt idx="828">
                  <c:v>-59.18</c:v>
                </c:pt>
                <c:pt idx="829">
                  <c:v>-59.18</c:v>
                </c:pt>
                <c:pt idx="830">
                  <c:v>-59.18</c:v>
                </c:pt>
                <c:pt idx="831">
                  <c:v>-59.18</c:v>
                </c:pt>
                <c:pt idx="832">
                  <c:v>-59.18</c:v>
                </c:pt>
                <c:pt idx="833">
                  <c:v>-59.18</c:v>
                </c:pt>
                <c:pt idx="834">
                  <c:v>-59.18</c:v>
                </c:pt>
                <c:pt idx="835">
                  <c:v>-59.18</c:v>
                </c:pt>
                <c:pt idx="836">
                  <c:v>-59.18</c:v>
                </c:pt>
                <c:pt idx="837">
                  <c:v>-59.18</c:v>
                </c:pt>
                <c:pt idx="838">
                  <c:v>-59.18</c:v>
                </c:pt>
                <c:pt idx="839">
                  <c:v>-59.17</c:v>
                </c:pt>
                <c:pt idx="840">
                  <c:v>-59.18</c:v>
                </c:pt>
                <c:pt idx="841">
                  <c:v>-59.18</c:v>
                </c:pt>
                <c:pt idx="842">
                  <c:v>-59.17</c:v>
                </c:pt>
                <c:pt idx="843">
                  <c:v>-59.17</c:v>
                </c:pt>
                <c:pt idx="844">
                  <c:v>-59.17</c:v>
                </c:pt>
                <c:pt idx="845">
                  <c:v>-59.18</c:v>
                </c:pt>
                <c:pt idx="846">
                  <c:v>-59.18</c:v>
                </c:pt>
                <c:pt idx="847">
                  <c:v>-59.17</c:v>
                </c:pt>
                <c:pt idx="848">
                  <c:v>-59.17</c:v>
                </c:pt>
                <c:pt idx="849">
                  <c:v>-59.17</c:v>
                </c:pt>
                <c:pt idx="850">
                  <c:v>-59.17</c:v>
                </c:pt>
                <c:pt idx="851">
                  <c:v>-59.17</c:v>
                </c:pt>
                <c:pt idx="852">
                  <c:v>-59.17</c:v>
                </c:pt>
                <c:pt idx="853">
                  <c:v>-59.17</c:v>
                </c:pt>
                <c:pt idx="854">
                  <c:v>-59.17</c:v>
                </c:pt>
                <c:pt idx="855">
                  <c:v>-59.17</c:v>
                </c:pt>
                <c:pt idx="856">
                  <c:v>-59.17</c:v>
                </c:pt>
                <c:pt idx="857">
                  <c:v>-59.17</c:v>
                </c:pt>
                <c:pt idx="858">
                  <c:v>-59.17</c:v>
                </c:pt>
                <c:pt idx="859">
                  <c:v>-59.17</c:v>
                </c:pt>
                <c:pt idx="860">
                  <c:v>-59.18</c:v>
                </c:pt>
                <c:pt idx="861">
                  <c:v>-59.18</c:v>
                </c:pt>
                <c:pt idx="862">
                  <c:v>-59.18</c:v>
                </c:pt>
                <c:pt idx="863">
                  <c:v>-59.18</c:v>
                </c:pt>
                <c:pt idx="864">
                  <c:v>-59.18</c:v>
                </c:pt>
                <c:pt idx="865">
                  <c:v>-59.18</c:v>
                </c:pt>
                <c:pt idx="866">
                  <c:v>-59.18</c:v>
                </c:pt>
                <c:pt idx="867">
                  <c:v>-59.18</c:v>
                </c:pt>
                <c:pt idx="868">
                  <c:v>-59.18</c:v>
                </c:pt>
                <c:pt idx="869">
                  <c:v>-59.18</c:v>
                </c:pt>
                <c:pt idx="870">
                  <c:v>-59.18</c:v>
                </c:pt>
                <c:pt idx="871">
                  <c:v>-59.18</c:v>
                </c:pt>
                <c:pt idx="872">
                  <c:v>-59.18</c:v>
                </c:pt>
                <c:pt idx="873">
                  <c:v>-59.18</c:v>
                </c:pt>
                <c:pt idx="874">
                  <c:v>-59.18</c:v>
                </c:pt>
                <c:pt idx="875">
                  <c:v>-59.18</c:v>
                </c:pt>
                <c:pt idx="876">
                  <c:v>-59.18</c:v>
                </c:pt>
                <c:pt idx="877">
                  <c:v>-59.18</c:v>
                </c:pt>
                <c:pt idx="878">
                  <c:v>-59.19</c:v>
                </c:pt>
                <c:pt idx="879">
                  <c:v>-59.19</c:v>
                </c:pt>
                <c:pt idx="880">
                  <c:v>-59.19</c:v>
                </c:pt>
                <c:pt idx="881">
                  <c:v>-59.19</c:v>
                </c:pt>
                <c:pt idx="882">
                  <c:v>-59.19</c:v>
                </c:pt>
                <c:pt idx="883">
                  <c:v>-59.19</c:v>
                </c:pt>
                <c:pt idx="884">
                  <c:v>-59.19</c:v>
                </c:pt>
                <c:pt idx="885">
                  <c:v>-59.19</c:v>
                </c:pt>
                <c:pt idx="886">
                  <c:v>-59.18</c:v>
                </c:pt>
                <c:pt idx="887">
                  <c:v>-59.18</c:v>
                </c:pt>
                <c:pt idx="888">
                  <c:v>-59.19</c:v>
                </c:pt>
                <c:pt idx="889">
                  <c:v>-59.18</c:v>
                </c:pt>
                <c:pt idx="890">
                  <c:v>-59.18</c:v>
                </c:pt>
                <c:pt idx="891">
                  <c:v>-59.18</c:v>
                </c:pt>
                <c:pt idx="892">
                  <c:v>-59.18</c:v>
                </c:pt>
                <c:pt idx="893">
                  <c:v>-59.19</c:v>
                </c:pt>
                <c:pt idx="894">
                  <c:v>-59.19</c:v>
                </c:pt>
                <c:pt idx="895">
                  <c:v>-59.18</c:v>
                </c:pt>
                <c:pt idx="896">
                  <c:v>-59.18</c:v>
                </c:pt>
                <c:pt idx="897">
                  <c:v>-59.18</c:v>
                </c:pt>
                <c:pt idx="898">
                  <c:v>-59.18</c:v>
                </c:pt>
                <c:pt idx="899">
                  <c:v>-59.18</c:v>
                </c:pt>
                <c:pt idx="900">
                  <c:v>-59.18</c:v>
                </c:pt>
                <c:pt idx="901">
                  <c:v>-59.18</c:v>
                </c:pt>
                <c:pt idx="902">
                  <c:v>-59.18</c:v>
                </c:pt>
                <c:pt idx="903">
                  <c:v>-59.18</c:v>
                </c:pt>
                <c:pt idx="904">
                  <c:v>-59.18</c:v>
                </c:pt>
                <c:pt idx="905">
                  <c:v>-59.18</c:v>
                </c:pt>
                <c:pt idx="906">
                  <c:v>-59.18</c:v>
                </c:pt>
                <c:pt idx="907">
                  <c:v>-59.18</c:v>
                </c:pt>
                <c:pt idx="908">
                  <c:v>-59.19</c:v>
                </c:pt>
                <c:pt idx="909">
                  <c:v>-59.19</c:v>
                </c:pt>
                <c:pt idx="910">
                  <c:v>-59.18</c:v>
                </c:pt>
                <c:pt idx="911">
                  <c:v>-59.18</c:v>
                </c:pt>
                <c:pt idx="912">
                  <c:v>-59.18</c:v>
                </c:pt>
                <c:pt idx="913">
                  <c:v>-59.18</c:v>
                </c:pt>
                <c:pt idx="914">
                  <c:v>-59.18</c:v>
                </c:pt>
                <c:pt idx="915">
                  <c:v>-59.18</c:v>
                </c:pt>
                <c:pt idx="916">
                  <c:v>-59.18</c:v>
                </c:pt>
                <c:pt idx="917">
                  <c:v>-59.18</c:v>
                </c:pt>
                <c:pt idx="918">
                  <c:v>-59.18</c:v>
                </c:pt>
                <c:pt idx="919">
                  <c:v>-59.18</c:v>
                </c:pt>
                <c:pt idx="920">
                  <c:v>-59.18</c:v>
                </c:pt>
                <c:pt idx="921">
                  <c:v>-59.18</c:v>
                </c:pt>
                <c:pt idx="922">
                  <c:v>-59.18</c:v>
                </c:pt>
                <c:pt idx="923">
                  <c:v>-59.18</c:v>
                </c:pt>
                <c:pt idx="924">
                  <c:v>-59.18</c:v>
                </c:pt>
                <c:pt idx="925">
                  <c:v>-59.18</c:v>
                </c:pt>
                <c:pt idx="926">
                  <c:v>-59.18</c:v>
                </c:pt>
                <c:pt idx="927">
                  <c:v>-59.18</c:v>
                </c:pt>
                <c:pt idx="928">
                  <c:v>-59.18</c:v>
                </c:pt>
                <c:pt idx="929">
                  <c:v>-59.18</c:v>
                </c:pt>
                <c:pt idx="930">
                  <c:v>-59.18</c:v>
                </c:pt>
                <c:pt idx="931">
                  <c:v>-59.18</c:v>
                </c:pt>
                <c:pt idx="932">
                  <c:v>-59.18</c:v>
                </c:pt>
                <c:pt idx="933">
                  <c:v>-59.18</c:v>
                </c:pt>
                <c:pt idx="934">
                  <c:v>-59.18</c:v>
                </c:pt>
                <c:pt idx="935">
                  <c:v>-59.18</c:v>
                </c:pt>
                <c:pt idx="936">
                  <c:v>-59.18</c:v>
                </c:pt>
                <c:pt idx="937">
                  <c:v>-59.18</c:v>
                </c:pt>
                <c:pt idx="938">
                  <c:v>-59.18</c:v>
                </c:pt>
                <c:pt idx="939">
                  <c:v>-59.18</c:v>
                </c:pt>
                <c:pt idx="940">
                  <c:v>-59.18</c:v>
                </c:pt>
                <c:pt idx="941">
                  <c:v>-59.18</c:v>
                </c:pt>
                <c:pt idx="942">
                  <c:v>-59.18</c:v>
                </c:pt>
                <c:pt idx="943">
                  <c:v>-59.18</c:v>
                </c:pt>
                <c:pt idx="944">
                  <c:v>-59.18</c:v>
                </c:pt>
                <c:pt idx="945">
                  <c:v>-59.18</c:v>
                </c:pt>
                <c:pt idx="946">
                  <c:v>-59.18</c:v>
                </c:pt>
                <c:pt idx="947">
                  <c:v>-59.18</c:v>
                </c:pt>
                <c:pt idx="948">
                  <c:v>-59.18</c:v>
                </c:pt>
                <c:pt idx="949">
                  <c:v>-59.18</c:v>
                </c:pt>
                <c:pt idx="950">
                  <c:v>-59.18</c:v>
                </c:pt>
                <c:pt idx="951">
                  <c:v>-59.18</c:v>
                </c:pt>
                <c:pt idx="952">
                  <c:v>-59.18</c:v>
                </c:pt>
                <c:pt idx="953">
                  <c:v>-59.18</c:v>
                </c:pt>
                <c:pt idx="954">
                  <c:v>-59.18</c:v>
                </c:pt>
                <c:pt idx="955">
                  <c:v>-59.18</c:v>
                </c:pt>
                <c:pt idx="956">
                  <c:v>-59.18</c:v>
                </c:pt>
                <c:pt idx="957">
                  <c:v>-59.18</c:v>
                </c:pt>
                <c:pt idx="958">
                  <c:v>-59.18</c:v>
                </c:pt>
                <c:pt idx="959">
                  <c:v>-59.18</c:v>
                </c:pt>
                <c:pt idx="960">
                  <c:v>-59.18</c:v>
                </c:pt>
                <c:pt idx="961">
                  <c:v>-59.18</c:v>
                </c:pt>
                <c:pt idx="962">
                  <c:v>-59.18</c:v>
                </c:pt>
                <c:pt idx="963">
                  <c:v>-59.18</c:v>
                </c:pt>
                <c:pt idx="964">
                  <c:v>-59.18</c:v>
                </c:pt>
                <c:pt idx="965">
                  <c:v>-59.18</c:v>
                </c:pt>
                <c:pt idx="966">
                  <c:v>-59.18</c:v>
                </c:pt>
                <c:pt idx="967">
                  <c:v>-59.18</c:v>
                </c:pt>
                <c:pt idx="968">
                  <c:v>-59.18</c:v>
                </c:pt>
                <c:pt idx="969">
                  <c:v>-59.18</c:v>
                </c:pt>
                <c:pt idx="970">
                  <c:v>-59.18</c:v>
                </c:pt>
                <c:pt idx="971">
                  <c:v>-59.18</c:v>
                </c:pt>
                <c:pt idx="972">
                  <c:v>-59.18</c:v>
                </c:pt>
                <c:pt idx="973">
                  <c:v>-59.18</c:v>
                </c:pt>
                <c:pt idx="974">
                  <c:v>-59.18</c:v>
                </c:pt>
                <c:pt idx="975">
                  <c:v>-59.18</c:v>
                </c:pt>
                <c:pt idx="976">
                  <c:v>-59.18</c:v>
                </c:pt>
                <c:pt idx="977">
                  <c:v>-59.19</c:v>
                </c:pt>
                <c:pt idx="978">
                  <c:v>-59.2</c:v>
                </c:pt>
                <c:pt idx="979">
                  <c:v>-59.16</c:v>
                </c:pt>
                <c:pt idx="980">
                  <c:v>-59.18</c:v>
                </c:pt>
                <c:pt idx="981">
                  <c:v>-59.18</c:v>
                </c:pt>
                <c:pt idx="982">
                  <c:v>-59.12</c:v>
                </c:pt>
                <c:pt idx="983">
                  <c:v>-59.13</c:v>
                </c:pt>
                <c:pt idx="984">
                  <c:v>-59.16</c:v>
                </c:pt>
                <c:pt idx="985">
                  <c:v>-59.16</c:v>
                </c:pt>
                <c:pt idx="986">
                  <c:v>-59.16</c:v>
                </c:pt>
                <c:pt idx="987">
                  <c:v>-59.15</c:v>
                </c:pt>
                <c:pt idx="988">
                  <c:v>-59.14</c:v>
                </c:pt>
                <c:pt idx="989">
                  <c:v>-59.13</c:v>
                </c:pt>
                <c:pt idx="990">
                  <c:v>-59.13</c:v>
                </c:pt>
                <c:pt idx="991">
                  <c:v>-59.12</c:v>
                </c:pt>
                <c:pt idx="992">
                  <c:v>-59.11</c:v>
                </c:pt>
                <c:pt idx="993">
                  <c:v>-59.11</c:v>
                </c:pt>
                <c:pt idx="994">
                  <c:v>-59.12</c:v>
                </c:pt>
                <c:pt idx="995">
                  <c:v>-59.12</c:v>
                </c:pt>
                <c:pt idx="996">
                  <c:v>-59.12</c:v>
                </c:pt>
                <c:pt idx="997">
                  <c:v>-59.11</c:v>
                </c:pt>
                <c:pt idx="998">
                  <c:v>-59.12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DF-4683-9370-B512186768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2798624"/>
        <c:axId val="300943096"/>
      </c:lineChart>
      <c:catAx>
        <c:axId val="30279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00943096"/>
        <c:crosses val="autoZero"/>
        <c:auto val="1"/>
        <c:lblAlgn val="ctr"/>
        <c:lblOffset val="100"/>
        <c:noMultiLvlLbl val="0"/>
      </c:catAx>
      <c:valAx>
        <c:axId val="30094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027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2019-11-03T14:51:00Z</dcterms:created>
  <dcterms:modified xsi:type="dcterms:W3CDTF">2019-11-03T14:52:00Z</dcterms:modified>
</cp:coreProperties>
</file>